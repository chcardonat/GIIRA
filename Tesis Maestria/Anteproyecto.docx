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741" w:rsidRDefault="002B0741" w:rsidP="00ED66D2">
      <w:pPr>
        <w:pStyle w:val="Sinespaciado"/>
        <w:tabs>
          <w:tab w:val="center" w:pos="4419"/>
          <w:tab w:val="left" w:pos="5790"/>
        </w:tabs>
        <w:rPr>
          <w:color w:val="4F81BD" w:themeColor="accent1"/>
          <w:sz w:val="22"/>
        </w:rPr>
      </w:pPr>
      <w:bookmarkStart w:id="0" w:name="_GoBack"/>
      <w:bookmarkEnd w:id="0"/>
      <w:r>
        <w:rPr>
          <w:color w:val="4F81BD" w:themeColor="accent1"/>
          <w:sz w:val="22"/>
        </w:rPr>
        <w:tab/>
      </w:r>
    </w:p>
    <w:sdt>
      <w:sdtPr>
        <w:rPr>
          <w:color w:val="4F81BD" w:themeColor="accent1"/>
          <w:sz w:val="22"/>
        </w:rPr>
        <w:id w:val="285557984"/>
        <w:docPartObj>
          <w:docPartGallery w:val="Cover Pages"/>
          <w:docPartUnique/>
        </w:docPartObj>
      </w:sdtPr>
      <w:sdtEndPr>
        <w:rPr>
          <w:color w:val="auto"/>
        </w:rPr>
      </w:sdtEndPr>
      <w:sdtContent>
        <w:p w:rsidR="006A6C53" w:rsidRPr="00A65ACB" w:rsidRDefault="00446551" w:rsidP="00ED66D2">
          <w:pPr>
            <w:pStyle w:val="Sinespaciado"/>
            <w:tabs>
              <w:tab w:val="center" w:pos="4419"/>
              <w:tab w:val="left" w:pos="5790"/>
            </w:tabs>
            <w:rPr>
              <w:color w:val="4F81BD" w:themeColor="accent1"/>
              <w:vertAlign w:val="subscript"/>
            </w:rPr>
          </w:pPr>
          <w:r w:rsidRPr="001C5903">
            <w:rPr>
              <w:color w:val="4F81BD" w:themeColor="accent1"/>
            </w:rPr>
            <w:tab/>
          </w:r>
          <w:r w:rsidR="003805A5" w:rsidRPr="001C5903">
            <w:rPr>
              <w:noProof/>
              <w:color w:val="4F81BD" w:themeColor="accent1"/>
              <w:lang w:val="en-US" w:eastAsia="en-US"/>
            </w:rPr>
            <w:drawing>
              <wp:inline distT="0" distB="0" distL="0" distR="0" wp14:anchorId="151C88B0" wp14:editId="02B47306">
                <wp:extent cx="705485" cy="940647"/>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0709" cy="947613"/>
                        </a:xfrm>
                        <a:prstGeom prst="rect">
                          <a:avLst/>
                        </a:prstGeom>
                        <a:noFill/>
                        <a:ln>
                          <a:noFill/>
                        </a:ln>
                      </pic:spPr>
                    </pic:pic>
                  </a:graphicData>
                </a:graphic>
              </wp:inline>
            </w:drawing>
          </w:r>
        </w:p>
        <w:p w:rsidR="003805A5" w:rsidRDefault="006A6C53" w:rsidP="00ED66D2">
          <w:pPr>
            <w:pStyle w:val="Sinespaciado"/>
            <w:tabs>
              <w:tab w:val="center" w:pos="4419"/>
              <w:tab w:val="left" w:pos="5790"/>
            </w:tabs>
            <w:rPr>
              <w:color w:val="4F81BD" w:themeColor="accent1"/>
            </w:rPr>
          </w:pPr>
          <w:r>
            <w:rPr>
              <w:color w:val="4F81BD" w:themeColor="accent1"/>
            </w:rPr>
            <w:t>INVESTIGACIÓN ____</w:t>
          </w:r>
          <w:r w:rsidR="00446551" w:rsidRPr="001C5903">
            <w:rPr>
              <w:color w:val="4F81BD" w:themeColor="accent1"/>
            </w:rPr>
            <w:tab/>
          </w:r>
          <w:r>
            <w:rPr>
              <w:color w:val="4F81BD" w:themeColor="accent1"/>
            </w:rPr>
            <w:tab/>
            <w:t>PROFUNDIZACIÓN __</w:t>
          </w:r>
          <w:r w:rsidR="00384C7F">
            <w:rPr>
              <w:color w:val="4F81BD" w:themeColor="accent1"/>
            </w:rPr>
            <w:t>X</w:t>
          </w:r>
          <w:r>
            <w:rPr>
              <w:color w:val="4F81BD" w:themeColor="accent1"/>
            </w:rPr>
            <w:t>__</w:t>
          </w:r>
        </w:p>
        <w:p w:rsidR="006A6C53" w:rsidRPr="001C5903" w:rsidRDefault="006A6C53" w:rsidP="00ED66D2">
          <w:pPr>
            <w:pStyle w:val="Sinespaciado"/>
            <w:tabs>
              <w:tab w:val="center" w:pos="4419"/>
              <w:tab w:val="left" w:pos="5790"/>
            </w:tabs>
          </w:pPr>
        </w:p>
        <w:sdt>
          <w:sdtPr>
            <w:rPr>
              <w:rFonts w:eastAsiaTheme="majorEastAsia"/>
              <w:caps/>
              <w:sz w:val="44"/>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3805A5" w:rsidRPr="001C5903" w:rsidRDefault="00384C7F" w:rsidP="00ED66D2">
              <w:pPr>
                <w:pStyle w:val="Sinespaciado"/>
                <w:pBdr>
                  <w:top w:val="single" w:sz="6" w:space="6" w:color="4F81BD" w:themeColor="accent1"/>
                  <w:bottom w:val="single" w:sz="6" w:space="6" w:color="4F81BD" w:themeColor="accent1"/>
                </w:pBdr>
                <w:jc w:val="center"/>
                <w:rPr>
                  <w:rFonts w:eastAsiaTheme="majorEastAsia"/>
                  <w:caps/>
                  <w:sz w:val="80"/>
                  <w:szCs w:val="80"/>
                </w:rPr>
              </w:pPr>
              <w:r>
                <w:rPr>
                  <w:rFonts w:eastAsiaTheme="majorEastAsia"/>
                  <w:caps/>
                  <w:sz w:val="44"/>
                  <w:szCs w:val="72"/>
                </w:rPr>
                <w:t xml:space="preserve">MODELO DE </w:t>
              </w:r>
              <w:r w:rsidR="00BE6D03">
                <w:rPr>
                  <w:rFonts w:eastAsiaTheme="majorEastAsia"/>
                  <w:caps/>
                  <w:sz w:val="44"/>
                  <w:szCs w:val="72"/>
                </w:rPr>
                <w:t xml:space="preserve">VISUALIZACIÓN DE DATOS HISTÓRICOS Y CULTURALES, A PARTIR DE </w:t>
              </w:r>
              <w:r w:rsidR="00FF5D4D">
                <w:rPr>
                  <w:rFonts w:eastAsiaTheme="majorEastAsia"/>
                  <w:caps/>
                  <w:sz w:val="44"/>
                  <w:szCs w:val="72"/>
                </w:rPr>
                <w:t>MODELOS basados en sistemas dinámicos cognitivos</w:t>
              </w:r>
              <w:r w:rsidR="00BE6D03">
                <w:rPr>
                  <w:rFonts w:eastAsiaTheme="majorEastAsia"/>
                  <w:caps/>
                  <w:sz w:val="44"/>
                  <w:szCs w:val="72"/>
                </w:rPr>
                <w:t xml:space="preserve"> Y B</w:t>
              </w:r>
              <w:r w:rsidR="00FF5D4D">
                <w:rPr>
                  <w:rFonts w:eastAsiaTheme="majorEastAsia"/>
                  <w:caps/>
                  <w:sz w:val="44"/>
                  <w:szCs w:val="72"/>
                </w:rPr>
                <w:t>lockchain</w:t>
              </w:r>
            </w:p>
          </w:sdtContent>
        </w:sdt>
        <w:p w:rsidR="003805A5" w:rsidRPr="001C5903" w:rsidRDefault="008A4AAC" w:rsidP="00ED66D2">
          <w:pPr>
            <w:spacing w:after="0"/>
          </w:pPr>
        </w:p>
      </w:sdtContent>
    </w:sdt>
    <w:p w:rsidR="00EE0B7D" w:rsidRPr="001C5903" w:rsidRDefault="00EE0B7D" w:rsidP="00ED66D2">
      <w:pPr>
        <w:spacing w:after="0"/>
      </w:pPr>
    </w:p>
    <w:p w:rsidR="000268A9" w:rsidRPr="000268A9" w:rsidRDefault="000268A9" w:rsidP="00ED66D2">
      <w:pPr>
        <w:spacing w:after="0"/>
        <w:jc w:val="center"/>
        <w:rPr>
          <w:b/>
        </w:rPr>
      </w:pPr>
      <w:r w:rsidRPr="000268A9">
        <w:rPr>
          <w:b/>
        </w:rPr>
        <w:t>Autor</w:t>
      </w:r>
    </w:p>
    <w:p w:rsidR="003805A5" w:rsidRPr="001C5903" w:rsidRDefault="008A4AAC" w:rsidP="00ED66D2">
      <w:pPr>
        <w:spacing w:after="0"/>
        <w:jc w:val="center"/>
        <w:rPr>
          <w:b/>
        </w:rPr>
      </w:pPr>
      <w:sdt>
        <w:sdtPr>
          <w:rPr>
            <w:b/>
          </w:rPr>
          <w:alias w:val="Autor"/>
          <w:tag w:val=""/>
          <w:id w:val="-1802451113"/>
          <w:dataBinding w:prefixMappings="xmlns:ns0='http://purl.org/dc/elements/1.1/' xmlns:ns1='http://schemas.openxmlformats.org/package/2006/metadata/core-properties' " w:xpath="/ns1:coreProperties[1]/ns0:creator[1]" w:storeItemID="{6C3C8BC8-F283-45AE-878A-BAB7291924A1}"/>
          <w:text/>
        </w:sdtPr>
        <w:sdtEndPr/>
        <w:sdtContent>
          <w:r w:rsidR="00562E9B">
            <w:rPr>
              <w:b/>
            </w:rPr>
            <w:t>Carlos Hernán Cardona Taborda</w:t>
          </w:r>
        </w:sdtContent>
      </w:sdt>
    </w:p>
    <w:p w:rsidR="00ED66D2" w:rsidRDefault="00ED66D2" w:rsidP="00ED66D2">
      <w:pPr>
        <w:spacing w:after="0"/>
        <w:jc w:val="center"/>
        <w:rPr>
          <w:b/>
        </w:rPr>
      </w:pPr>
    </w:p>
    <w:p w:rsidR="000268A9" w:rsidRPr="005B09C1" w:rsidRDefault="00562E9B" w:rsidP="00ED66D2">
      <w:pPr>
        <w:spacing w:after="0"/>
        <w:jc w:val="center"/>
        <w:rPr>
          <w:b/>
        </w:rPr>
      </w:pPr>
      <w:r w:rsidRPr="005B09C1">
        <w:rPr>
          <w:b/>
        </w:rPr>
        <w:t>Director</w:t>
      </w:r>
    </w:p>
    <w:p w:rsidR="00DE55B8" w:rsidRPr="005B09C1" w:rsidRDefault="00562E9B" w:rsidP="00ED66D2">
      <w:pPr>
        <w:spacing w:after="0"/>
        <w:jc w:val="center"/>
        <w:rPr>
          <w:b/>
        </w:rPr>
      </w:pPr>
      <w:r w:rsidRPr="005B09C1">
        <w:rPr>
          <w:b/>
        </w:rPr>
        <w:t>Msc. Nancy Yaneth Gelvez</w:t>
      </w:r>
    </w:p>
    <w:p w:rsidR="00E84903" w:rsidRPr="005B09C1" w:rsidRDefault="00E84903" w:rsidP="00ED66D2">
      <w:pPr>
        <w:spacing w:after="0"/>
        <w:jc w:val="center"/>
        <w:rPr>
          <w:b/>
        </w:rPr>
      </w:pPr>
    </w:p>
    <w:p w:rsidR="00562E9B" w:rsidRPr="005B09C1" w:rsidRDefault="00562E9B" w:rsidP="00562E9B">
      <w:pPr>
        <w:spacing w:after="0"/>
        <w:jc w:val="center"/>
        <w:rPr>
          <w:b/>
        </w:rPr>
      </w:pPr>
      <w:r w:rsidRPr="005B09C1">
        <w:rPr>
          <w:b/>
        </w:rPr>
        <w:t>Codirector</w:t>
      </w:r>
    </w:p>
    <w:p w:rsidR="00562E9B" w:rsidRPr="005B09C1" w:rsidRDefault="00562E9B" w:rsidP="00562E9B">
      <w:pPr>
        <w:spacing w:after="0"/>
        <w:jc w:val="center"/>
        <w:rPr>
          <w:b/>
        </w:rPr>
      </w:pPr>
      <w:r w:rsidRPr="005B09C1">
        <w:rPr>
          <w:b/>
        </w:rPr>
        <w:t xml:space="preserve">Msc. Wilson </w:t>
      </w:r>
      <w:r w:rsidR="000505B5">
        <w:rPr>
          <w:b/>
        </w:rPr>
        <w:t xml:space="preserve">Díaz </w:t>
      </w:r>
      <w:r w:rsidRPr="005B09C1">
        <w:rPr>
          <w:b/>
        </w:rPr>
        <w:t>Gamba</w:t>
      </w:r>
    </w:p>
    <w:p w:rsidR="00E84903" w:rsidRPr="005B09C1" w:rsidRDefault="00E84903" w:rsidP="00ED66D2">
      <w:pPr>
        <w:spacing w:after="0"/>
        <w:jc w:val="center"/>
        <w:rPr>
          <w:b/>
        </w:rPr>
      </w:pPr>
    </w:p>
    <w:p w:rsidR="00E84903" w:rsidRPr="005B09C1" w:rsidRDefault="00E84903" w:rsidP="00562E9B">
      <w:pPr>
        <w:spacing w:after="0"/>
        <w:rPr>
          <w:b/>
        </w:rPr>
      </w:pPr>
    </w:p>
    <w:p w:rsidR="00E84903" w:rsidRPr="00ED66D2" w:rsidRDefault="008A4AAC" w:rsidP="00ED66D2">
      <w:pPr>
        <w:spacing w:after="0"/>
        <w:jc w:val="center"/>
        <w:rPr>
          <w:b/>
          <w:caps/>
        </w:rPr>
      </w:pPr>
      <w:sdt>
        <w:sdtPr>
          <w:rPr>
            <w:b/>
            <w:caps/>
          </w:rPr>
          <w:alias w:val="Compañía"/>
          <w:tag w:val=""/>
          <w:id w:val="1352691720"/>
          <w:dataBinding w:prefixMappings="xmlns:ns0='http://schemas.openxmlformats.org/officeDocument/2006/extended-properties' " w:xpath="/ns0:Properties[1]/ns0:Company[1]" w:storeItemID="{6668398D-A668-4E3E-A5EB-62B293D839F1}"/>
          <w:text/>
        </w:sdtPr>
        <w:sdtEndPr/>
        <w:sdtContent>
          <w:r w:rsidR="00E84903" w:rsidRPr="00ED66D2">
            <w:rPr>
              <w:b/>
            </w:rPr>
            <w:t>Universidad Distrital Francisco José De Caldas</w:t>
          </w:r>
        </w:sdtContent>
      </w:sdt>
    </w:p>
    <w:sdt>
      <w:sdtPr>
        <w:rPr>
          <w:b/>
        </w:rPr>
        <w:alias w:val="Estado"/>
        <w:tag w:val=""/>
        <w:id w:val="1274445977"/>
        <w:dataBinding w:prefixMappings="xmlns:ns0='http://purl.org/dc/elements/1.1/' xmlns:ns1='http://schemas.openxmlformats.org/package/2006/metadata/core-properties' " w:xpath="/ns1:coreProperties[1]/ns1:contentStatus[1]" w:storeItemID="{6C3C8BC8-F283-45AE-878A-BAB7291924A1}"/>
        <w:text/>
      </w:sdtPr>
      <w:sdtEndPr/>
      <w:sdtContent>
        <w:p w:rsidR="00E84903" w:rsidRPr="00ED66D2" w:rsidRDefault="00E84903" w:rsidP="00ED66D2">
          <w:pPr>
            <w:spacing w:after="0"/>
            <w:jc w:val="center"/>
            <w:rPr>
              <w:b/>
            </w:rPr>
          </w:pPr>
          <w:r w:rsidRPr="00ED66D2">
            <w:rPr>
              <w:b/>
            </w:rPr>
            <w:t>Maestría en Ciencias de la Información y las Comunicaciones</w:t>
          </w:r>
        </w:p>
      </w:sdtContent>
    </w:sdt>
    <w:sdt>
      <w:sdtPr>
        <w:rPr>
          <w:b/>
        </w:rPr>
        <w:alias w:val="Categoría"/>
        <w:tag w:val=""/>
        <w:id w:val="-2124683665"/>
        <w:dataBinding w:prefixMappings="xmlns:ns0='http://purl.org/dc/elements/1.1/' xmlns:ns1='http://schemas.openxmlformats.org/package/2006/metadata/core-properties' " w:xpath="/ns1:coreProperties[1]/ns1:category[1]" w:storeItemID="{6C3C8BC8-F283-45AE-878A-BAB7291924A1}"/>
        <w:text/>
      </w:sdtPr>
      <w:sdtEndPr/>
      <w:sdtContent>
        <w:p w:rsidR="00E84903" w:rsidRPr="00ED66D2" w:rsidRDefault="00E84903" w:rsidP="00ED66D2">
          <w:pPr>
            <w:spacing w:after="0"/>
            <w:jc w:val="center"/>
            <w:rPr>
              <w:b/>
            </w:rPr>
          </w:pPr>
          <w:r w:rsidRPr="00ED66D2">
            <w:rPr>
              <w:b/>
            </w:rPr>
            <w:t xml:space="preserve">Énfasis en </w:t>
          </w:r>
          <w:r w:rsidR="00562E9B">
            <w:rPr>
              <w:b/>
            </w:rPr>
            <w:t>Ingeniería de Software</w:t>
          </w:r>
        </w:p>
      </w:sdtContent>
    </w:sdt>
    <w:sdt>
      <w:sdtPr>
        <w:rPr>
          <w:b/>
        </w:rPr>
        <w:alias w:val="Dirección de la compañía"/>
        <w:tag w:val=""/>
        <w:id w:val="-1215879229"/>
        <w:dataBinding w:prefixMappings="xmlns:ns0='http://schemas.microsoft.com/office/2006/coverPageProps' " w:xpath="/ns0:CoverPageProperties[1]/ns0:CompanyAddress[1]" w:storeItemID="{55AF091B-3C7A-41E3-B477-F2FDAA23CFDA}"/>
        <w:text/>
      </w:sdtPr>
      <w:sdtEndPr/>
      <w:sdtContent>
        <w:p w:rsidR="00E84903" w:rsidRPr="00ED66D2" w:rsidRDefault="00E84903" w:rsidP="00ED66D2">
          <w:pPr>
            <w:spacing w:after="0"/>
            <w:jc w:val="center"/>
            <w:rPr>
              <w:b/>
            </w:rPr>
          </w:pPr>
          <w:r w:rsidRPr="00ED66D2">
            <w:rPr>
              <w:b/>
            </w:rPr>
            <w:t>Bogotá, Colombia</w:t>
          </w:r>
        </w:p>
      </w:sdtContent>
    </w:sdt>
    <w:p w:rsidR="003805A5" w:rsidRPr="00562E9B" w:rsidRDefault="004E2853" w:rsidP="00562E9B">
      <w:pPr>
        <w:spacing w:after="0"/>
        <w:jc w:val="center"/>
        <w:rPr>
          <w:b/>
        </w:rPr>
      </w:pPr>
      <w:r w:rsidRPr="00ED66D2">
        <w:rPr>
          <w:b/>
        </w:rPr>
        <w:fldChar w:fldCharType="begin"/>
      </w:r>
      <w:r w:rsidR="00E84903" w:rsidRPr="00ED66D2">
        <w:rPr>
          <w:b/>
        </w:rPr>
        <w:instrText xml:space="preserve"> TIME  \@ "MMMM' de 'yyyy"  \* MERGEFORMAT </w:instrText>
      </w:r>
      <w:r w:rsidRPr="00ED66D2">
        <w:rPr>
          <w:b/>
        </w:rPr>
        <w:fldChar w:fldCharType="separate"/>
      </w:r>
      <w:ins w:id="1" w:author="Carlos Cardona" w:date="2019-02-09T19:22:00Z">
        <w:r w:rsidR="00E1198D">
          <w:rPr>
            <w:b/>
            <w:noProof/>
          </w:rPr>
          <w:t>febrero de 2019</w:t>
        </w:r>
      </w:ins>
      <w:del w:id="2" w:author="Carlos Cardona" w:date="2019-02-09T19:22:00Z">
        <w:r w:rsidR="00A65ACB" w:rsidDel="00E1198D">
          <w:rPr>
            <w:b/>
            <w:noProof/>
          </w:rPr>
          <w:delText>mayo de 2018</w:delText>
        </w:r>
      </w:del>
      <w:r w:rsidRPr="00ED66D2">
        <w:rPr>
          <w:b/>
        </w:rPr>
        <w:fldChar w:fldCharType="end"/>
      </w:r>
    </w:p>
    <w:p w:rsidR="006A6C53" w:rsidRPr="001C5903" w:rsidRDefault="006A6C53" w:rsidP="00756D13">
      <w:pPr>
        <w:spacing w:after="200" w:line="276" w:lineRule="auto"/>
        <w:jc w:val="left"/>
      </w:pPr>
    </w:p>
    <w:sdt>
      <w:sdtPr>
        <w:rPr>
          <w:rFonts w:ascii="Tahoma" w:eastAsiaTheme="minorEastAsia" w:hAnsi="Tahoma" w:cs="Tahoma"/>
          <w:caps w:val="0"/>
          <w:color w:val="auto"/>
          <w:sz w:val="22"/>
          <w:szCs w:val="22"/>
          <w:lang w:val="es-ES"/>
        </w:rPr>
        <w:id w:val="-400748738"/>
        <w:docPartObj>
          <w:docPartGallery w:val="Table of Contents"/>
          <w:docPartUnique/>
        </w:docPartObj>
      </w:sdtPr>
      <w:sdtEndPr>
        <w:rPr>
          <w:rFonts w:ascii="Arial" w:hAnsi="Arial"/>
          <w:b/>
          <w:bCs/>
        </w:rPr>
      </w:sdtEndPr>
      <w:sdtContent>
        <w:p w:rsidR="00986C76" w:rsidRPr="001C5903" w:rsidRDefault="00986C76" w:rsidP="003D7772">
          <w:pPr>
            <w:pStyle w:val="TtuloTDC"/>
            <w:numPr>
              <w:ilvl w:val="0"/>
              <w:numId w:val="0"/>
            </w:numPr>
            <w:ind w:left="360"/>
            <w:jc w:val="center"/>
            <w:rPr>
              <w:rStyle w:val="Ttulo1Car"/>
              <w:rFonts w:cs="Tahoma"/>
            </w:rPr>
          </w:pPr>
          <w:r w:rsidRPr="001C5903">
            <w:rPr>
              <w:rStyle w:val="Ttulo1Car"/>
              <w:rFonts w:cs="Tahoma"/>
            </w:rPr>
            <w:t>Contenido</w:t>
          </w:r>
        </w:p>
        <w:p w:rsidR="00DF4961" w:rsidRDefault="004E2853">
          <w:pPr>
            <w:pStyle w:val="TDC1"/>
            <w:tabs>
              <w:tab w:val="right" w:leader="dot" w:pos="8828"/>
            </w:tabs>
            <w:rPr>
              <w:rFonts w:asciiTheme="minorHAnsi" w:hAnsiTheme="minorHAnsi" w:cstheme="minorBidi"/>
              <w:noProof/>
            </w:rPr>
          </w:pPr>
          <w:r w:rsidRPr="001C5903">
            <w:fldChar w:fldCharType="begin"/>
          </w:r>
          <w:r w:rsidR="00986C76" w:rsidRPr="001C5903">
            <w:instrText xml:space="preserve"> TOC \o "1-3" \h \z \u </w:instrText>
          </w:r>
          <w:r w:rsidRPr="001C5903">
            <w:fldChar w:fldCharType="separate"/>
          </w:r>
          <w:hyperlink w:anchor="_Toc515512908" w:history="1">
            <w:r w:rsidR="00DF4961" w:rsidRPr="00BE10B3">
              <w:rPr>
                <w:rStyle w:val="Hipervnculo"/>
                <w:noProof/>
              </w:rPr>
              <w:t>RESUMEN</w:t>
            </w:r>
            <w:r w:rsidR="00DF4961">
              <w:rPr>
                <w:noProof/>
                <w:webHidden/>
              </w:rPr>
              <w:tab/>
            </w:r>
            <w:r w:rsidR="00DF4961">
              <w:rPr>
                <w:noProof/>
                <w:webHidden/>
              </w:rPr>
              <w:fldChar w:fldCharType="begin"/>
            </w:r>
            <w:r w:rsidR="00DF4961">
              <w:rPr>
                <w:noProof/>
                <w:webHidden/>
              </w:rPr>
              <w:instrText xml:space="preserve"> PAGEREF _Toc515512908 \h </w:instrText>
            </w:r>
            <w:r w:rsidR="00DF4961">
              <w:rPr>
                <w:noProof/>
                <w:webHidden/>
              </w:rPr>
            </w:r>
            <w:r w:rsidR="00DF4961">
              <w:rPr>
                <w:noProof/>
                <w:webHidden/>
              </w:rPr>
              <w:fldChar w:fldCharType="separate"/>
            </w:r>
            <w:r w:rsidR="00DF4961">
              <w:rPr>
                <w:noProof/>
                <w:webHidden/>
              </w:rPr>
              <w:t>4</w:t>
            </w:r>
            <w:r w:rsidR="00DF4961">
              <w:rPr>
                <w:noProof/>
                <w:webHidden/>
              </w:rPr>
              <w:fldChar w:fldCharType="end"/>
            </w:r>
          </w:hyperlink>
        </w:p>
        <w:p w:rsidR="00DF4961" w:rsidRDefault="008A4AAC">
          <w:pPr>
            <w:pStyle w:val="TDC1"/>
            <w:tabs>
              <w:tab w:val="right" w:leader="dot" w:pos="8828"/>
            </w:tabs>
            <w:rPr>
              <w:rFonts w:asciiTheme="minorHAnsi" w:hAnsiTheme="minorHAnsi" w:cstheme="minorBidi"/>
              <w:noProof/>
            </w:rPr>
          </w:pPr>
          <w:hyperlink w:anchor="_Toc515512909" w:history="1">
            <w:r w:rsidR="00DF4961" w:rsidRPr="00BE10B3">
              <w:rPr>
                <w:rStyle w:val="Hipervnculo"/>
                <w:noProof/>
              </w:rPr>
              <w:t>PALABRAS CLAVE</w:t>
            </w:r>
            <w:r w:rsidR="00DF4961">
              <w:rPr>
                <w:noProof/>
                <w:webHidden/>
              </w:rPr>
              <w:tab/>
            </w:r>
            <w:r w:rsidR="00DF4961">
              <w:rPr>
                <w:noProof/>
                <w:webHidden/>
              </w:rPr>
              <w:fldChar w:fldCharType="begin"/>
            </w:r>
            <w:r w:rsidR="00DF4961">
              <w:rPr>
                <w:noProof/>
                <w:webHidden/>
              </w:rPr>
              <w:instrText xml:space="preserve"> PAGEREF _Toc515512909 \h </w:instrText>
            </w:r>
            <w:r w:rsidR="00DF4961">
              <w:rPr>
                <w:noProof/>
                <w:webHidden/>
              </w:rPr>
            </w:r>
            <w:r w:rsidR="00DF4961">
              <w:rPr>
                <w:noProof/>
                <w:webHidden/>
              </w:rPr>
              <w:fldChar w:fldCharType="separate"/>
            </w:r>
            <w:r w:rsidR="00DF4961">
              <w:rPr>
                <w:noProof/>
                <w:webHidden/>
              </w:rPr>
              <w:t>4</w:t>
            </w:r>
            <w:r w:rsidR="00DF4961">
              <w:rPr>
                <w:noProof/>
                <w:webHidden/>
              </w:rPr>
              <w:fldChar w:fldCharType="end"/>
            </w:r>
          </w:hyperlink>
        </w:p>
        <w:p w:rsidR="00DF4961" w:rsidRDefault="008A4AAC">
          <w:pPr>
            <w:pStyle w:val="TDC1"/>
            <w:tabs>
              <w:tab w:val="right" w:leader="dot" w:pos="8828"/>
            </w:tabs>
            <w:rPr>
              <w:rFonts w:asciiTheme="minorHAnsi" w:hAnsiTheme="minorHAnsi" w:cstheme="minorBidi"/>
              <w:noProof/>
            </w:rPr>
          </w:pPr>
          <w:hyperlink w:anchor="_Toc515512910" w:history="1">
            <w:r w:rsidR="00DF4961" w:rsidRPr="00BE10B3">
              <w:rPr>
                <w:rStyle w:val="Hipervnculo"/>
                <w:noProof/>
              </w:rPr>
              <w:t>INTRODUCCIÓN</w:t>
            </w:r>
            <w:r w:rsidR="00DF4961">
              <w:rPr>
                <w:noProof/>
                <w:webHidden/>
              </w:rPr>
              <w:tab/>
            </w:r>
            <w:r w:rsidR="00DF4961">
              <w:rPr>
                <w:noProof/>
                <w:webHidden/>
              </w:rPr>
              <w:fldChar w:fldCharType="begin"/>
            </w:r>
            <w:r w:rsidR="00DF4961">
              <w:rPr>
                <w:noProof/>
                <w:webHidden/>
              </w:rPr>
              <w:instrText xml:space="preserve"> PAGEREF _Toc515512910 \h </w:instrText>
            </w:r>
            <w:r w:rsidR="00DF4961">
              <w:rPr>
                <w:noProof/>
                <w:webHidden/>
              </w:rPr>
            </w:r>
            <w:r w:rsidR="00DF4961">
              <w:rPr>
                <w:noProof/>
                <w:webHidden/>
              </w:rPr>
              <w:fldChar w:fldCharType="separate"/>
            </w:r>
            <w:r w:rsidR="00DF4961">
              <w:rPr>
                <w:noProof/>
                <w:webHidden/>
              </w:rPr>
              <w:t>5</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11" w:history="1">
            <w:r w:rsidR="00DF4961" w:rsidRPr="00BE10B3">
              <w:rPr>
                <w:rStyle w:val="Hipervnculo"/>
                <w:noProof/>
              </w:rPr>
              <w:t>1.</w:t>
            </w:r>
            <w:r w:rsidR="00DF4961">
              <w:rPr>
                <w:rFonts w:asciiTheme="minorHAnsi" w:hAnsiTheme="minorHAnsi" w:cstheme="minorBidi"/>
                <w:noProof/>
              </w:rPr>
              <w:tab/>
            </w:r>
            <w:r w:rsidR="00DF4961" w:rsidRPr="00BE10B3">
              <w:rPr>
                <w:rStyle w:val="Hipervnculo"/>
                <w:noProof/>
              </w:rPr>
              <w:t>PROBLEMA DE INVESTIGACIÓN</w:t>
            </w:r>
            <w:r w:rsidR="00DF4961">
              <w:rPr>
                <w:noProof/>
                <w:webHidden/>
              </w:rPr>
              <w:tab/>
            </w:r>
            <w:r w:rsidR="00DF4961">
              <w:rPr>
                <w:noProof/>
                <w:webHidden/>
              </w:rPr>
              <w:fldChar w:fldCharType="begin"/>
            </w:r>
            <w:r w:rsidR="00DF4961">
              <w:rPr>
                <w:noProof/>
                <w:webHidden/>
              </w:rPr>
              <w:instrText xml:space="preserve"> PAGEREF _Toc515512911 \h </w:instrText>
            </w:r>
            <w:r w:rsidR="00DF4961">
              <w:rPr>
                <w:noProof/>
                <w:webHidden/>
              </w:rPr>
            </w:r>
            <w:r w:rsidR="00DF4961">
              <w:rPr>
                <w:noProof/>
                <w:webHidden/>
              </w:rPr>
              <w:fldChar w:fldCharType="separate"/>
            </w:r>
            <w:r w:rsidR="00DF4961">
              <w:rPr>
                <w:noProof/>
                <w:webHidden/>
              </w:rPr>
              <w:t>6</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12" w:history="1">
            <w:r w:rsidR="00DF4961" w:rsidRPr="00BE10B3">
              <w:rPr>
                <w:rStyle w:val="Hipervnculo"/>
                <w:noProof/>
              </w:rPr>
              <w:t>1.1</w:t>
            </w:r>
            <w:r w:rsidR="00DF4961">
              <w:rPr>
                <w:rFonts w:asciiTheme="minorHAnsi" w:hAnsiTheme="minorHAnsi" w:cstheme="minorBidi"/>
                <w:noProof/>
              </w:rPr>
              <w:tab/>
            </w:r>
            <w:r w:rsidR="00DF4961" w:rsidRPr="00BE10B3">
              <w:rPr>
                <w:rStyle w:val="Hipervnculo"/>
                <w:noProof/>
              </w:rPr>
              <w:t>PLANTEAMIENTO DEL problema</w:t>
            </w:r>
            <w:r w:rsidR="00DF4961">
              <w:rPr>
                <w:noProof/>
                <w:webHidden/>
              </w:rPr>
              <w:tab/>
            </w:r>
            <w:r w:rsidR="00DF4961">
              <w:rPr>
                <w:noProof/>
                <w:webHidden/>
              </w:rPr>
              <w:fldChar w:fldCharType="begin"/>
            </w:r>
            <w:r w:rsidR="00DF4961">
              <w:rPr>
                <w:noProof/>
                <w:webHidden/>
              </w:rPr>
              <w:instrText xml:space="preserve"> PAGEREF _Toc515512912 \h </w:instrText>
            </w:r>
            <w:r w:rsidR="00DF4961">
              <w:rPr>
                <w:noProof/>
                <w:webHidden/>
              </w:rPr>
            </w:r>
            <w:r w:rsidR="00DF4961">
              <w:rPr>
                <w:noProof/>
                <w:webHidden/>
              </w:rPr>
              <w:fldChar w:fldCharType="separate"/>
            </w:r>
            <w:r w:rsidR="00DF4961">
              <w:rPr>
                <w:noProof/>
                <w:webHidden/>
              </w:rPr>
              <w:t>7</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13" w:history="1">
            <w:r w:rsidR="00DF4961" w:rsidRPr="00BE10B3">
              <w:rPr>
                <w:rStyle w:val="Hipervnculo"/>
                <w:noProof/>
              </w:rPr>
              <w:t>1.2</w:t>
            </w:r>
            <w:r w:rsidR="00DF4961">
              <w:rPr>
                <w:rFonts w:asciiTheme="minorHAnsi" w:hAnsiTheme="minorHAnsi" w:cstheme="minorBidi"/>
                <w:noProof/>
              </w:rPr>
              <w:tab/>
            </w:r>
            <w:r w:rsidR="00DF4961" w:rsidRPr="00BE10B3">
              <w:rPr>
                <w:rStyle w:val="Hipervnculo"/>
                <w:noProof/>
              </w:rPr>
              <w:t>FORMULACION DEL PROBLEMA</w:t>
            </w:r>
            <w:r w:rsidR="00DF4961">
              <w:rPr>
                <w:noProof/>
                <w:webHidden/>
              </w:rPr>
              <w:tab/>
            </w:r>
            <w:r w:rsidR="00DF4961">
              <w:rPr>
                <w:noProof/>
                <w:webHidden/>
              </w:rPr>
              <w:fldChar w:fldCharType="begin"/>
            </w:r>
            <w:r w:rsidR="00DF4961">
              <w:rPr>
                <w:noProof/>
                <w:webHidden/>
              </w:rPr>
              <w:instrText xml:space="preserve"> PAGEREF _Toc515512913 \h </w:instrText>
            </w:r>
            <w:r w:rsidR="00DF4961">
              <w:rPr>
                <w:noProof/>
                <w:webHidden/>
              </w:rPr>
            </w:r>
            <w:r w:rsidR="00DF4961">
              <w:rPr>
                <w:noProof/>
                <w:webHidden/>
              </w:rPr>
              <w:fldChar w:fldCharType="separate"/>
            </w:r>
            <w:r w:rsidR="00DF4961">
              <w:rPr>
                <w:noProof/>
                <w:webHidden/>
              </w:rPr>
              <w:t>9</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14" w:history="1">
            <w:r w:rsidR="00DF4961" w:rsidRPr="00BE10B3">
              <w:rPr>
                <w:rStyle w:val="Hipervnculo"/>
                <w:noProof/>
              </w:rPr>
              <w:t>1.3</w:t>
            </w:r>
            <w:r w:rsidR="00DF4961">
              <w:rPr>
                <w:rFonts w:asciiTheme="minorHAnsi" w:hAnsiTheme="minorHAnsi" w:cstheme="minorBidi"/>
                <w:noProof/>
              </w:rPr>
              <w:tab/>
            </w:r>
            <w:r w:rsidR="00DF4961" w:rsidRPr="00BE10B3">
              <w:rPr>
                <w:rStyle w:val="Hipervnculo"/>
                <w:noProof/>
              </w:rPr>
              <w:t>SISTEMATIZACIÓN DEL PROBLEMA</w:t>
            </w:r>
            <w:r w:rsidR="00DF4961">
              <w:rPr>
                <w:noProof/>
                <w:webHidden/>
              </w:rPr>
              <w:tab/>
            </w:r>
            <w:r w:rsidR="00DF4961">
              <w:rPr>
                <w:noProof/>
                <w:webHidden/>
              </w:rPr>
              <w:fldChar w:fldCharType="begin"/>
            </w:r>
            <w:r w:rsidR="00DF4961">
              <w:rPr>
                <w:noProof/>
                <w:webHidden/>
              </w:rPr>
              <w:instrText xml:space="preserve"> PAGEREF _Toc515512914 \h </w:instrText>
            </w:r>
            <w:r w:rsidR="00DF4961">
              <w:rPr>
                <w:noProof/>
                <w:webHidden/>
              </w:rPr>
            </w:r>
            <w:r w:rsidR="00DF4961">
              <w:rPr>
                <w:noProof/>
                <w:webHidden/>
              </w:rPr>
              <w:fldChar w:fldCharType="separate"/>
            </w:r>
            <w:r w:rsidR="00DF4961">
              <w:rPr>
                <w:noProof/>
                <w:webHidden/>
              </w:rPr>
              <w:t>9</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15" w:history="1">
            <w:r w:rsidR="00DF4961" w:rsidRPr="00BE10B3">
              <w:rPr>
                <w:rStyle w:val="Hipervnculo"/>
                <w:noProof/>
              </w:rPr>
              <w:t>2.</w:t>
            </w:r>
            <w:r w:rsidR="00DF4961">
              <w:rPr>
                <w:rFonts w:asciiTheme="minorHAnsi" w:hAnsiTheme="minorHAnsi" w:cstheme="minorBidi"/>
                <w:noProof/>
              </w:rPr>
              <w:tab/>
            </w:r>
            <w:r w:rsidR="00DF4961" w:rsidRPr="00BE10B3">
              <w:rPr>
                <w:rStyle w:val="Hipervnculo"/>
                <w:noProof/>
              </w:rPr>
              <w:t>OBJETIVOS</w:t>
            </w:r>
            <w:r w:rsidR="00DF4961">
              <w:rPr>
                <w:noProof/>
                <w:webHidden/>
              </w:rPr>
              <w:tab/>
            </w:r>
            <w:r w:rsidR="00DF4961">
              <w:rPr>
                <w:noProof/>
                <w:webHidden/>
              </w:rPr>
              <w:fldChar w:fldCharType="begin"/>
            </w:r>
            <w:r w:rsidR="00DF4961">
              <w:rPr>
                <w:noProof/>
                <w:webHidden/>
              </w:rPr>
              <w:instrText xml:space="preserve"> PAGEREF _Toc515512915 \h </w:instrText>
            </w:r>
            <w:r w:rsidR="00DF4961">
              <w:rPr>
                <w:noProof/>
                <w:webHidden/>
              </w:rPr>
            </w:r>
            <w:r w:rsidR="00DF4961">
              <w:rPr>
                <w:noProof/>
                <w:webHidden/>
              </w:rPr>
              <w:fldChar w:fldCharType="separate"/>
            </w:r>
            <w:r w:rsidR="00DF4961">
              <w:rPr>
                <w:noProof/>
                <w:webHidden/>
              </w:rPr>
              <w:t>10</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16" w:history="1">
            <w:r w:rsidR="00DF4961" w:rsidRPr="00BE10B3">
              <w:rPr>
                <w:rStyle w:val="Hipervnculo"/>
                <w:noProof/>
              </w:rPr>
              <w:t>2.1</w:t>
            </w:r>
            <w:r w:rsidR="00DF4961">
              <w:rPr>
                <w:rFonts w:asciiTheme="minorHAnsi" w:hAnsiTheme="minorHAnsi" w:cstheme="minorBidi"/>
                <w:noProof/>
              </w:rPr>
              <w:tab/>
            </w:r>
            <w:r w:rsidR="00DF4961" w:rsidRPr="00BE10B3">
              <w:rPr>
                <w:rStyle w:val="Hipervnculo"/>
                <w:noProof/>
              </w:rPr>
              <w:t>OBJETIVO GENERAL</w:t>
            </w:r>
            <w:r w:rsidR="00DF4961">
              <w:rPr>
                <w:noProof/>
                <w:webHidden/>
              </w:rPr>
              <w:tab/>
            </w:r>
            <w:r w:rsidR="00DF4961">
              <w:rPr>
                <w:noProof/>
                <w:webHidden/>
              </w:rPr>
              <w:fldChar w:fldCharType="begin"/>
            </w:r>
            <w:r w:rsidR="00DF4961">
              <w:rPr>
                <w:noProof/>
                <w:webHidden/>
              </w:rPr>
              <w:instrText xml:space="preserve"> PAGEREF _Toc515512916 \h </w:instrText>
            </w:r>
            <w:r w:rsidR="00DF4961">
              <w:rPr>
                <w:noProof/>
                <w:webHidden/>
              </w:rPr>
            </w:r>
            <w:r w:rsidR="00DF4961">
              <w:rPr>
                <w:noProof/>
                <w:webHidden/>
              </w:rPr>
              <w:fldChar w:fldCharType="separate"/>
            </w:r>
            <w:r w:rsidR="00DF4961">
              <w:rPr>
                <w:noProof/>
                <w:webHidden/>
              </w:rPr>
              <w:t>10</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17" w:history="1">
            <w:r w:rsidR="00DF4961" w:rsidRPr="00BE10B3">
              <w:rPr>
                <w:rStyle w:val="Hipervnculo"/>
                <w:noProof/>
              </w:rPr>
              <w:t>2.2</w:t>
            </w:r>
            <w:r w:rsidR="00DF4961">
              <w:rPr>
                <w:rFonts w:asciiTheme="minorHAnsi" w:hAnsiTheme="minorHAnsi" w:cstheme="minorBidi"/>
                <w:noProof/>
              </w:rPr>
              <w:tab/>
            </w:r>
            <w:r w:rsidR="00DF4961" w:rsidRPr="00BE10B3">
              <w:rPr>
                <w:rStyle w:val="Hipervnculo"/>
                <w:noProof/>
              </w:rPr>
              <w:t>OBJETIVOS ESPECÍFICOS</w:t>
            </w:r>
            <w:r w:rsidR="00DF4961">
              <w:rPr>
                <w:noProof/>
                <w:webHidden/>
              </w:rPr>
              <w:tab/>
            </w:r>
            <w:r w:rsidR="00DF4961">
              <w:rPr>
                <w:noProof/>
                <w:webHidden/>
              </w:rPr>
              <w:fldChar w:fldCharType="begin"/>
            </w:r>
            <w:r w:rsidR="00DF4961">
              <w:rPr>
                <w:noProof/>
                <w:webHidden/>
              </w:rPr>
              <w:instrText xml:space="preserve"> PAGEREF _Toc515512917 \h </w:instrText>
            </w:r>
            <w:r w:rsidR="00DF4961">
              <w:rPr>
                <w:noProof/>
                <w:webHidden/>
              </w:rPr>
            </w:r>
            <w:r w:rsidR="00DF4961">
              <w:rPr>
                <w:noProof/>
                <w:webHidden/>
              </w:rPr>
              <w:fldChar w:fldCharType="separate"/>
            </w:r>
            <w:r w:rsidR="00DF4961">
              <w:rPr>
                <w:noProof/>
                <w:webHidden/>
              </w:rPr>
              <w:t>10</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18" w:history="1">
            <w:r w:rsidR="00DF4961" w:rsidRPr="00BE10B3">
              <w:rPr>
                <w:rStyle w:val="Hipervnculo"/>
                <w:noProof/>
              </w:rPr>
              <w:t>3.</w:t>
            </w:r>
            <w:r w:rsidR="00DF4961">
              <w:rPr>
                <w:rFonts w:asciiTheme="minorHAnsi" w:hAnsiTheme="minorHAnsi" w:cstheme="minorBidi"/>
                <w:noProof/>
              </w:rPr>
              <w:tab/>
            </w:r>
            <w:r w:rsidR="00DF4961" w:rsidRPr="00BE10B3">
              <w:rPr>
                <w:rStyle w:val="Hipervnculo"/>
                <w:noProof/>
              </w:rPr>
              <w:t>JUSTIFICACIÓN</w:t>
            </w:r>
            <w:r w:rsidR="00DF4961">
              <w:rPr>
                <w:noProof/>
                <w:webHidden/>
              </w:rPr>
              <w:tab/>
            </w:r>
            <w:r w:rsidR="00DF4961">
              <w:rPr>
                <w:noProof/>
                <w:webHidden/>
              </w:rPr>
              <w:fldChar w:fldCharType="begin"/>
            </w:r>
            <w:r w:rsidR="00DF4961">
              <w:rPr>
                <w:noProof/>
                <w:webHidden/>
              </w:rPr>
              <w:instrText xml:space="preserve"> PAGEREF _Toc515512918 \h </w:instrText>
            </w:r>
            <w:r w:rsidR="00DF4961">
              <w:rPr>
                <w:noProof/>
                <w:webHidden/>
              </w:rPr>
            </w:r>
            <w:r w:rsidR="00DF4961">
              <w:rPr>
                <w:noProof/>
                <w:webHidden/>
              </w:rPr>
              <w:fldChar w:fldCharType="separate"/>
            </w:r>
            <w:r w:rsidR="00DF4961">
              <w:rPr>
                <w:noProof/>
                <w:webHidden/>
              </w:rPr>
              <w:t>11</w:t>
            </w:r>
            <w:r w:rsidR="00DF4961">
              <w:rPr>
                <w:noProof/>
                <w:webHidden/>
              </w:rPr>
              <w:fldChar w:fldCharType="end"/>
            </w:r>
          </w:hyperlink>
        </w:p>
        <w:p w:rsidR="00DF4961" w:rsidRDefault="008A4AAC">
          <w:pPr>
            <w:pStyle w:val="TDC2"/>
            <w:tabs>
              <w:tab w:val="right" w:leader="dot" w:pos="8828"/>
            </w:tabs>
            <w:rPr>
              <w:rFonts w:asciiTheme="minorHAnsi" w:hAnsiTheme="minorHAnsi" w:cstheme="minorBidi"/>
              <w:noProof/>
            </w:rPr>
          </w:pPr>
          <w:hyperlink w:anchor="_Toc515512919" w:history="1">
            <w:r w:rsidR="00DF4961" w:rsidRPr="00BE10B3">
              <w:rPr>
                <w:rStyle w:val="Hipervnculo"/>
                <w:noProof/>
              </w:rPr>
              <w:t>3.1 JUSTIFICACIÓN METODOLÓGICA</w:t>
            </w:r>
            <w:r w:rsidR="00DF4961">
              <w:rPr>
                <w:noProof/>
                <w:webHidden/>
              </w:rPr>
              <w:tab/>
            </w:r>
            <w:r w:rsidR="00DF4961">
              <w:rPr>
                <w:noProof/>
                <w:webHidden/>
              </w:rPr>
              <w:fldChar w:fldCharType="begin"/>
            </w:r>
            <w:r w:rsidR="00DF4961">
              <w:rPr>
                <w:noProof/>
                <w:webHidden/>
              </w:rPr>
              <w:instrText xml:space="preserve"> PAGEREF _Toc515512919 \h </w:instrText>
            </w:r>
            <w:r w:rsidR="00DF4961">
              <w:rPr>
                <w:noProof/>
                <w:webHidden/>
              </w:rPr>
            </w:r>
            <w:r w:rsidR="00DF4961">
              <w:rPr>
                <w:noProof/>
                <w:webHidden/>
              </w:rPr>
              <w:fldChar w:fldCharType="separate"/>
            </w:r>
            <w:r w:rsidR="00DF4961">
              <w:rPr>
                <w:noProof/>
                <w:webHidden/>
              </w:rPr>
              <w:t>11</w:t>
            </w:r>
            <w:r w:rsidR="00DF4961">
              <w:rPr>
                <w:noProof/>
                <w:webHidden/>
              </w:rPr>
              <w:fldChar w:fldCharType="end"/>
            </w:r>
          </w:hyperlink>
        </w:p>
        <w:p w:rsidR="00DF4961" w:rsidRDefault="008A4AAC">
          <w:pPr>
            <w:pStyle w:val="TDC2"/>
            <w:tabs>
              <w:tab w:val="right" w:leader="dot" w:pos="8828"/>
            </w:tabs>
            <w:rPr>
              <w:rFonts w:asciiTheme="minorHAnsi" w:hAnsiTheme="minorHAnsi" w:cstheme="minorBidi"/>
              <w:noProof/>
            </w:rPr>
          </w:pPr>
          <w:hyperlink w:anchor="_Toc515512920" w:history="1">
            <w:r w:rsidR="00DF4961" w:rsidRPr="00BE10B3">
              <w:rPr>
                <w:rStyle w:val="Hipervnculo"/>
                <w:noProof/>
              </w:rPr>
              <w:t>3.2 JUSTIFICACIÓN PRÁCTICA</w:t>
            </w:r>
            <w:r w:rsidR="00DF4961">
              <w:rPr>
                <w:noProof/>
                <w:webHidden/>
              </w:rPr>
              <w:tab/>
            </w:r>
            <w:r w:rsidR="00DF4961">
              <w:rPr>
                <w:noProof/>
                <w:webHidden/>
              </w:rPr>
              <w:fldChar w:fldCharType="begin"/>
            </w:r>
            <w:r w:rsidR="00DF4961">
              <w:rPr>
                <w:noProof/>
                <w:webHidden/>
              </w:rPr>
              <w:instrText xml:space="preserve"> PAGEREF _Toc515512920 \h </w:instrText>
            </w:r>
            <w:r w:rsidR="00DF4961">
              <w:rPr>
                <w:noProof/>
                <w:webHidden/>
              </w:rPr>
            </w:r>
            <w:r w:rsidR="00DF4961">
              <w:rPr>
                <w:noProof/>
                <w:webHidden/>
              </w:rPr>
              <w:fldChar w:fldCharType="separate"/>
            </w:r>
            <w:r w:rsidR="00DF4961">
              <w:rPr>
                <w:noProof/>
                <w:webHidden/>
              </w:rPr>
              <w:t>11</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21" w:history="1">
            <w:r w:rsidR="00DF4961" w:rsidRPr="00BE10B3">
              <w:rPr>
                <w:rStyle w:val="Hipervnculo"/>
                <w:noProof/>
              </w:rPr>
              <w:t>4.</w:t>
            </w:r>
            <w:r w:rsidR="00DF4961">
              <w:rPr>
                <w:rFonts w:asciiTheme="minorHAnsi" w:hAnsiTheme="minorHAnsi" w:cstheme="minorBidi"/>
                <w:noProof/>
              </w:rPr>
              <w:tab/>
            </w:r>
            <w:r w:rsidR="00DF4961" w:rsidRPr="00BE10B3">
              <w:rPr>
                <w:rStyle w:val="Hipervnculo"/>
                <w:noProof/>
              </w:rPr>
              <w:t>MARCO DE REFERENCIA</w:t>
            </w:r>
            <w:r w:rsidR="00DF4961">
              <w:rPr>
                <w:noProof/>
                <w:webHidden/>
              </w:rPr>
              <w:tab/>
            </w:r>
            <w:r w:rsidR="00DF4961">
              <w:rPr>
                <w:noProof/>
                <w:webHidden/>
              </w:rPr>
              <w:fldChar w:fldCharType="begin"/>
            </w:r>
            <w:r w:rsidR="00DF4961">
              <w:rPr>
                <w:noProof/>
                <w:webHidden/>
              </w:rPr>
              <w:instrText xml:space="preserve"> PAGEREF _Toc515512921 \h </w:instrText>
            </w:r>
            <w:r w:rsidR="00DF4961">
              <w:rPr>
                <w:noProof/>
                <w:webHidden/>
              </w:rPr>
            </w:r>
            <w:r w:rsidR="00DF4961">
              <w:rPr>
                <w:noProof/>
                <w:webHidden/>
              </w:rPr>
              <w:fldChar w:fldCharType="separate"/>
            </w:r>
            <w:r w:rsidR="00DF4961">
              <w:rPr>
                <w:noProof/>
                <w:webHidden/>
              </w:rPr>
              <w:t>13</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22" w:history="1">
            <w:r w:rsidR="00DF4961" w:rsidRPr="00BE10B3">
              <w:rPr>
                <w:rStyle w:val="Hipervnculo"/>
                <w:noProof/>
              </w:rPr>
              <w:t>4.1</w:t>
            </w:r>
            <w:r w:rsidR="00DF4961">
              <w:rPr>
                <w:rFonts w:asciiTheme="minorHAnsi" w:hAnsiTheme="minorHAnsi" w:cstheme="minorBidi"/>
                <w:noProof/>
              </w:rPr>
              <w:tab/>
            </w:r>
            <w:r w:rsidR="00DF4961" w:rsidRPr="00BE10B3">
              <w:rPr>
                <w:rStyle w:val="Hipervnculo"/>
                <w:noProof/>
              </w:rPr>
              <w:t>MARCO TEÓRICO</w:t>
            </w:r>
            <w:r w:rsidR="00DF4961">
              <w:rPr>
                <w:noProof/>
                <w:webHidden/>
              </w:rPr>
              <w:tab/>
            </w:r>
            <w:r w:rsidR="00DF4961">
              <w:rPr>
                <w:noProof/>
                <w:webHidden/>
              </w:rPr>
              <w:fldChar w:fldCharType="begin"/>
            </w:r>
            <w:r w:rsidR="00DF4961">
              <w:rPr>
                <w:noProof/>
                <w:webHidden/>
              </w:rPr>
              <w:instrText xml:space="preserve"> PAGEREF _Toc515512922 \h </w:instrText>
            </w:r>
            <w:r w:rsidR="00DF4961">
              <w:rPr>
                <w:noProof/>
                <w:webHidden/>
              </w:rPr>
            </w:r>
            <w:r w:rsidR="00DF4961">
              <w:rPr>
                <w:noProof/>
                <w:webHidden/>
              </w:rPr>
              <w:fldChar w:fldCharType="separate"/>
            </w:r>
            <w:r w:rsidR="00DF4961">
              <w:rPr>
                <w:noProof/>
                <w:webHidden/>
              </w:rPr>
              <w:t>13</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23" w:history="1">
            <w:r w:rsidR="00DF4961" w:rsidRPr="00BE10B3">
              <w:rPr>
                <w:rStyle w:val="Hipervnculo"/>
                <w:noProof/>
              </w:rPr>
              <w:t>4.2</w:t>
            </w:r>
            <w:r w:rsidR="00DF4961">
              <w:rPr>
                <w:rFonts w:asciiTheme="minorHAnsi" w:hAnsiTheme="minorHAnsi" w:cstheme="minorBidi"/>
                <w:noProof/>
              </w:rPr>
              <w:tab/>
            </w:r>
            <w:r w:rsidR="00DF4961" w:rsidRPr="00BE10B3">
              <w:rPr>
                <w:rStyle w:val="Hipervnculo"/>
                <w:noProof/>
              </w:rPr>
              <w:t>MARCO CONCEPTUAL</w:t>
            </w:r>
            <w:r w:rsidR="00DF4961">
              <w:rPr>
                <w:noProof/>
                <w:webHidden/>
              </w:rPr>
              <w:tab/>
            </w:r>
            <w:r w:rsidR="00DF4961">
              <w:rPr>
                <w:noProof/>
                <w:webHidden/>
              </w:rPr>
              <w:fldChar w:fldCharType="begin"/>
            </w:r>
            <w:r w:rsidR="00DF4961">
              <w:rPr>
                <w:noProof/>
                <w:webHidden/>
              </w:rPr>
              <w:instrText xml:space="preserve"> PAGEREF _Toc515512923 \h </w:instrText>
            </w:r>
            <w:r w:rsidR="00DF4961">
              <w:rPr>
                <w:noProof/>
                <w:webHidden/>
              </w:rPr>
            </w:r>
            <w:r w:rsidR="00DF4961">
              <w:rPr>
                <w:noProof/>
                <w:webHidden/>
              </w:rPr>
              <w:fldChar w:fldCharType="separate"/>
            </w:r>
            <w:r w:rsidR="00DF4961">
              <w:rPr>
                <w:noProof/>
                <w:webHidden/>
              </w:rPr>
              <w:t>16</w:t>
            </w:r>
            <w:r w:rsidR="00DF4961">
              <w:rPr>
                <w:noProof/>
                <w:webHidden/>
              </w:rPr>
              <w:fldChar w:fldCharType="end"/>
            </w:r>
          </w:hyperlink>
        </w:p>
        <w:p w:rsidR="00DF4961" w:rsidRDefault="008A4AAC">
          <w:pPr>
            <w:pStyle w:val="TDC3"/>
            <w:tabs>
              <w:tab w:val="right" w:leader="dot" w:pos="8828"/>
            </w:tabs>
            <w:rPr>
              <w:rFonts w:asciiTheme="minorHAnsi" w:hAnsiTheme="minorHAnsi" w:cstheme="minorBidi"/>
              <w:noProof/>
            </w:rPr>
          </w:pPr>
          <w:hyperlink w:anchor="_Toc515512924" w:history="1">
            <w:r w:rsidR="00DF4961" w:rsidRPr="00BE10B3">
              <w:rPr>
                <w:rStyle w:val="Hipervnculo"/>
                <w:noProof/>
              </w:rPr>
              <w:t>4.2.1 VISUALIZACIÓN DE DATOS</w:t>
            </w:r>
            <w:r w:rsidR="00DF4961">
              <w:rPr>
                <w:noProof/>
                <w:webHidden/>
              </w:rPr>
              <w:tab/>
            </w:r>
            <w:r w:rsidR="00DF4961">
              <w:rPr>
                <w:noProof/>
                <w:webHidden/>
              </w:rPr>
              <w:fldChar w:fldCharType="begin"/>
            </w:r>
            <w:r w:rsidR="00DF4961">
              <w:rPr>
                <w:noProof/>
                <w:webHidden/>
              </w:rPr>
              <w:instrText xml:space="preserve"> PAGEREF _Toc515512924 \h </w:instrText>
            </w:r>
            <w:r w:rsidR="00DF4961">
              <w:rPr>
                <w:noProof/>
                <w:webHidden/>
              </w:rPr>
            </w:r>
            <w:r w:rsidR="00DF4961">
              <w:rPr>
                <w:noProof/>
                <w:webHidden/>
              </w:rPr>
              <w:fldChar w:fldCharType="separate"/>
            </w:r>
            <w:r w:rsidR="00DF4961">
              <w:rPr>
                <w:noProof/>
                <w:webHidden/>
              </w:rPr>
              <w:t>16</w:t>
            </w:r>
            <w:r w:rsidR="00DF4961">
              <w:rPr>
                <w:noProof/>
                <w:webHidden/>
              </w:rPr>
              <w:fldChar w:fldCharType="end"/>
            </w:r>
          </w:hyperlink>
        </w:p>
        <w:p w:rsidR="00DF4961" w:rsidRDefault="008A4AAC">
          <w:pPr>
            <w:pStyle w:val="TDC3"/>
            <w:tabs>
              <w:tab w:val="right" w:leader="dot" w:pos="8828"/>
            </w:tabs>
            <w:rPr>
              <w:rFonts w:asciiTheme="minorHAnsi" w:hAnsiTheme="minorHAnsi" w:cstheme="minorBidi"/>
              <w:noProof/>
            </w:rPr>
          </w:pPr>
          <w:hyperlink w:anchor="_Toc515512925" w:history="1">
            <w:r w:rsidR="00DF4961" w:rsidRPr="00BE10B3">
              <w:rPr>
                <w:rStyle w:val="Hipervnculo"/>
                <w:noProof/>
              </w:rPr>
              <w:t>4.2.2 ESTRUCTURA DE UN SISTEMA BASADO EN VISUALIZACIÓN DE DATOS</w:t>
            </w:r>
            <w:r w:rsidR="00DF4961">
              <w:rPr>
                <w:noProof/>
                <w:webHidden/>
              </w:rPr>
              <w:tab/>
            </w:r>
            <w:r w:rsidR="00DF4961">
              <w:rPr>
                <w:noProof/>
                <w:webHidden/>
              </w:rPr>
              <w:fldChar w:fldCharType="begin"/>
            </w:r>
            <w:r w:rsidR="00DF4961">
              <w:rPr>
                <w:noProof/>
                <w:webHidden/>
              </w:rPr>
              <w:instrText xml:space="preserve"> PAGEREF _Toc515512925 \h </w:instrText>
            </w:r>
            <w:r w:rsidR="00DF4961">
              <w:rPr>
                <w:noProof/>
                <w:webHidden/>
              </w:rPr>
            </w:r>
            <w:r w:rsidR="00DF4961">
              <w:rPr>
                <w:noProof/>
                <w:webHidden/>
              </w:rPr>
              <w:fldChar w:fldCharType="separate"/>
            </w:r>
            <w:r w:rsidR="00DF4961">
              <w:rPr>
                <w:noProof/>
                <w:webHidden/>
              </w:rPr>
              <w:t>16</w:t>
            </w:r>
            <w:r w:rsidR="00DF4961">
              <w:rPr>
                <w:noProof/>
                <w:webHidden/>
              </w:rPr>
              <w:fldChar w:fldCharType="end"/>
            </w:r>
          </w:hyperlink>
        </w:p>
        <w:p w:rsidR="00DF4961" w:rsidRDefault="008A4AAC">
          <w:pPr>
            <w:pStyle w:val="TDC3"/>
            <w:tabs>
              <w:tab w:val="right" w:leader="dot" w:pos="8828"/>
            </w:tabs>
            <w:rPr>
              <w:rFonts w:asciiTheme="minorHAnsi" w:hAnsiTheme="minorHAnsi" w:cstheme="minorBidi"/>
              <w:noProof/>
            </w:rPr>
          </w:pPr>
          <w:hyperlink w:anchor="_Toc515512926" w:history="1">
            <w:r w:rsidR="00DF4961" w:rsidRPr="00BE10B3">
              <w:rPr>
                <w:rStyle w:val="Hipervnculo"/>
                <w:noProof/>
              </w:rPr>
              <w:t>4.2.3 REALIZACIÓN</w:t>
            </w:r>
            <w:r w:rsidR="00DF4961">
              <w:rPr>
                <w:noProof/>
                <w:webHidden/>
              </w:rPr>
              <w:tab/>
            </w:r>
            <w:r w:rsidR="00DF4961">
              <w:rPr>
                <w:noProof/>
                <w:webHidden/>
              </w:rPr>
              <w:fldChar w:fldCharType="begin"/>
            </w:r>
            <w:r w:rsidR="00DF4961">
              <w:rPr>
                <w:noProof/>
                <w:webHidden/>
              </w:rPr>
              <w:instrText xml:space="preserve"> PAGEREF _Toc515512926 \h </w:instrText>
            </w:r>
            <w:r w:rsidR="00DF4961">
              <w:rPr>
                <w:noProof/>
                <w:webHidden/>
              </w:rPr>
            </w:r>
            <w:r w:rsidR="00DF4961">
              <w:rPr>
                <w:noProof/>
                <w:webHidden/>
              </w:rPr>
              <w:fldChar w:fldCharType="separate"/>
            </w:r>
            <w:r w:rsidR="00DF4961">
              <w:rPr>
                <w:noProof/>
                <w:webHidden/>
              </w:rPr>
              <w:t>17</w:t>
            </w:r>
            <w:r w:rsidR="00DF4961">
              <w:rPr>
                <w:noProof/>
                <w:webHidden/>
              </w:rPr>
              <w:fldChar w:fldCharType="end"/>
            </w:r>
          </w:hyperlink>
        </w:p>
        <w:p w:rsidR="00DF4961" w:rsidRDefault="008A4AAC">
          <w:pPr>
            <w:pStyle w:val="TDC3"/>
            <w:tabs>
              <w:tab w:val="left" w:pos="880"/>
              <w:tab w:val="right" w:leader="dot" w:pos="8828"/>
            </w:tabs>
            <w:rPr>
              <w:rFonts w:asciiTheme="minorHAnsi" w:hAnsiTheme="minorHAnsi" w:cstheme="minorBidi"/>
              <w:noProof/>
            </w:rPr>
          </w:pPr>
          <w:hyperlink w:anchor="_Toc515512927" w:history="1">
            <w:r w:rsidR="00DF4961" w:rsidRPr="00BE10B3">
              <w:rPr>
                <w:rStyle w:val="Hipervnculo"/>
                <w:rFonts w:ascii="Symbol" w:hAnsi="Symbol"/>
                <w:noProof/>
              </w:rPr>
              <w:t></w:t>
            </w:r>
            <w:r w:rsidR="00DF4961">
              <w:rPr>
                <w:rFonts w:asciiTheme="minorHAnsi" w:hAnsiTheme="minorHAnsi" w:cstheme="minorBidi"/>
                <w:noProof/>
              </w:rPr>
              <w:tab/>
            </w:r>
            <w:r w:rsidR="00DF4961" w:rsidRPr="00BE10B3">
              <w:rPr>
                <w:rStyle w:val="Hipervnculo"/>
                <w:noProof/>
              </w:rPr>
              <w:t>Contornos e Isuperficies</w:t>
            </w:r>
            <w:r w:rsidR="00DF4961">
              <w:rPr>
                <w:noProof/>
                <w:webHidden/>
              </w:rPr>
              <w:tab/>
            </w:r>
            <w:r w:rsidR="00DF4961">
              <w:rPr>
                <w:noProof/>
                <w:webHidden/>
              </w:rPr>
              <w:fldChar w:fldCharType="begin"/>
            </w:r>
            <w:r w:rsidR="00DF4961">
              <w:rPr>
                <w:noProof/>
                <w:webHidden/>
              </w:rPr>
              <w:instrText xml:space="preserve"> PAGEREF _Toc515512927 \h </w:instrText>
            </w:r>
            <w:r w:rsidR="00DF4961">
              <w:rPr>
                <w:noProof/>
                <w:webHidden/>
              </w:rPr>
            </w:r>
            <w:r w:rsidR="00DF4961">
              <w:rPr>
                <w:noProof/>
                <w:webHidden/>
              </w:rPr>
              <w:fldChar w:fldCharType="separate"/>
            </w:r>
            <w:r w:rsidR="00DF4961">
              <w:rPr>
                <w:noProof/>
                <w:webHidden/>
              </w:rPr>
              <w:t>17</w:t>
            </w:r>
            <w:r w:rsidR="00DF4961">
              <w:rPr>
                <w:noProof/>
                <w:webHidden/>
              </w:rPr>
              <w:fldChar w:fldCharType="end"/>
            </w:r>
          </w:hyperlink>
        </w:p>
        <w:p w:rsidR="00DF4961" w:rsidRDefault="008A4AAC">
          <w:pPr>
            <w:pStyle w:val="TDC3"/>
            <w:tabs>
              <w:tab w:val="left" w:pos="880"/>
              <w:tab w:val="right" w:leader="dot" w:pos="8828"/>
            </w:tabs>
            <w:rPr>
              <w:rFonts w:asciiTheme="minorHAnsi" w:hAnsiTheme="minorHAnsi" w:cstheme="minorBidi"/>
              <w:noProof/>
            </w:rPr>
          </w:pPr>
          <w:hyperlink w:anchor="_Toc515512928" w:history="1">
            <w:r w:rsidR="00DF4961" w:rsidRPr="00BE10B3">
              <w:rPr>
                <w:rStyle w:val="Hipervnculo"/>
                <w:rFonts w:ascii="Symbol" w:hAnsi="Symbol"/>
                <w:noProof/>
              </w:rPr>
              <w:t></w:t>
            </w:r>
            <w:r w:rsidR="00DF4961">
              <w:rPr>
                <w:rFonts w:asciiTheme="minorHAnsi" w:hAnsiTheme="minorHAnsi" w:cstheme="minorBidi"/>
                <w:noProof/>
              </w:rPr>
              <w:tab/>
            </w:r>
            <w:r w:rsidR="00DF4961" w:rsidRPr="00BE10B3">
              <w:rPr>
                <w:rStyle w:val="Hipervnculo"/>
                <w:noProof/>
              </w:rPr>
              <w:t>Campos Vectoriales</w:t>
            </w:r>
            <w:r w:rsidR="00DF4961">
              <w:rPr>
                <w:noProof/>
                <w:webHidden/>
              </w:rPr>
              <w:tab/>
            </w:r>
            <w:r w:rsidR="00DF4961">
              <w:rPr>
                <w:noProof/>
                <w:webHidden/>
              </w:rPr>
              <w:fldChar w:fldCharType="begin"/>
            </w:r>
            <w:r w:rsidR="00DF4961">
              <w:rPr>
                <w:noProof/>
                <w:webHidden/>
              </w:rPr>
              <w:instrText xml:space="preserve"> PAGEREF _Toc515512928 \h </w:instrText>
            </w:r>
            <w:r w:rsidR="00DF4961">
              <w:rPr>
                <w:noProof/>
                <w:webHidden/>
              </w:rPr>
            </w:r>
            <w:r w:rsidR="00DF4961">
              <w:rPr>
                <w:noProof/>
                <w:webHidden/>
              </w:rPr>
              <w:fldChar w:fldCharType="separate"/>
            </w:r>
            <w:r w:rsidR="00DF4961">
              <w:rPr>
                <w:noProof/>
                <w:webHidden/>
              </w:rPr>
              <w:t>18</w:t>
            </w:r>
            <w:r w:rsidR="00DF4961">
              <w:rPr>
                <w:noProof/>
                <w:webHidden/>
              </w:rPr>
              <w:fldChar w:fldCharType="end"/>
            </w:r>
          </w:hyperlink>
        </w:p>
        <w:p w:rsidR="00DF4961" w:rsidRDefault="008A4AAC">
          <w:pPr>
            <w:pStyle w:val="TDC3"/>
            <w:tabs>
              <w:tab w:val="left" w:pos="880"/>
              <w:tab w:val="right" w:leader="dot" w:pos="8828"/>
            </w:tabs>
            <w:rPr>
              <w:rFonts w:asciiTheme="minorHAnsi" w:hAnsiTheme="minorHAnsi" w:cstheme="minorBidi"/>
              <w:noProof/>
            </w:rPr>
          </w:pPr>
          <w:hyperlink w:anchor="_Toc515512929" w:history="1">
            <w:r w:rsidR="00DF4961" w:rsidRPr="00BE10B3">
              <w:rPr>
                <w:rStyle w:val="Hipervnculo"/>
                <w:rFonts w:ascii="Symbol" w:hAnsi="Symbol"/>
                <w:noProof/>
              </w:rPr>
              <w:t></w:t>
            </w:r>
            <w:r w:rsidR="00DF4961">
              <w:rPr>
                <w:rFonts w:asciiTheme="minorHAnsi" w:hAnsiTheme="minorHAnsi" w:cstheme="minorBidi"/>
                <w:noProof/>
              </w:rPr>
              <w:tab/>
            </w:r>
            <w:r w:rsidR="00DF4961" w:rsidRPr="00BE10B3">
              <w:rPr>
                <w:rStyle w:val="Hipervnculo"/>
                <w:noProof/>
              </w:rPr>
              <w:t>Volúmenes</w:t>
            </w:r>
            <w:r w:rsidR="00DF4961">
              <w:rPr>
                <w:noProof/>
                <w:webHidden/>
              </w:rPr>
              <w:tab/>
            </w:r>
            <w:r w:rsidR="00DF4961">
              <w:rPr>
                <w:noProof/>
                <w:webHidden/>
              </w:rPr>
              <w:fldChar w:fldCharType="begin"/>
            </w:r>
            <w:r w:rsidR="00DF4961">
              <w:rPr>
                <w:noProof/>
                <w:webHidden/>
              </w:rPr>
              <w:instrText xml:space="preserve"> PAGEREF _Toc515512929 \h </w:instrText>
            </w:r>
            <w:r w:rsidR="00DF4961">
              <w:rPr>
                <w:noProof/>
                <w:webHidden/>
              </w:rPr>
            </w:r>
            <w:r w:rsidR="00DF4961">
              <w:rPr>
                <w:noProof/>
                <w:webHidden/>
              </w:rPr>
              <w:fldChar w:fldCharType="separate"/>
            </w:r>
            <w:r w:rsidR="00DF4961">
              <w:rPr>
                <w:noProof/>
                <w:webHidden/>
              </w:rPr>
              <w:t>18</w:t>
            </w:r>
            <w:r w:rsidR="00DF4961">
              <w:rPr>
                <w:noProof/>
                <w:webHidden/>
              </w:rPr>
              <w:fldChar w:fldCharType="end"/>
            </w:r>
          </w:hyperlink>
        </w:p>
        <w:p w:rsidR="00DF4961" w:rsidRDefault="008A4AAC">
          <w:pPr>
            <w:pStyle w:val="TDC3"/>
            <w:tabs>
              <w:tab w:val="left" w:pos="880"/>
              <w:tab w:val="right" w:leader="dot" w:pos="8828"/>
            </w:tabs>
            <w:rPr>
              <w:rFonts w:asciiTheme="minorHAnsi" w:hAnsiTheme="minorHAnsi" w:cstheme="minorBidi"/>
              <w:noProof/>
            </w:rPr>
          </w:pPr>
          <w:hyperlink w:anchor="_Toc515512930" w:history="1">
            <w:r w:rsidR="00DF4961" w:rsidRPr="00BE10B3">
              <w:rPr>
                <w:rStyle w:val="Hipervnculo"/>
                <w:rFonts w:ascii="Symbol" w:hAnsi="Symbol"/>
                <w:noProof/>
              </w:rPr>
              <w:t></w:t>
            </w:r>
            <w:r w:rsidR="00DF4961">
              <w:rPr>
                <w:rFonts w:asciiTheme="minorHAnsi" w:hAnsiTheme="minorHAnsi" w:cstheme="minorBidi"/>
                <w:noProof/>
              </w:rPr>
              <w:tab/>
            </w:r>
            <w:r w:rsidR="00DF4961" w:rsidRPr="00BE10B3">
              <w:rPr>
                <w:rStyle w:val="Hipervnculo"/>
                <w:noProof/>
              </w:rPr>
              <w:t>Trayectoria de Partículas</w:t>
            </w:r>
            <w:r w:rsidR="00DF4961">
              <w:rPr>
                <w:noProof/>
                <w:webHidden/>
              </w:rPr>
              <w:tab/>
            </w:r>
            <w:r w:rsidR="00DF4961">
              <w:rPr>
                <w:noProof/>
                <w:webHidden/>
              </w:rPr>
              <w:fldChar w:fldCharType="begin"/>
            </w:r>
            <w:r w:rsidR="00DF4961">
              <w:rPr>
                <w:noProof/>
                <w:webHidden/>
              </w:rPr>
              <w:instrText xml:space="preserve"> PAGEREF _Toc515512930 \h </w:instrText>
            </w:r>
            <w:r w:rsidR="00DF4961">
              <w:rPr>
                <w:noProof/>
                <w:webHidden/>
              </w:rPr>
            </w:r>
            <w:r w:rsidR="00DF4961">
              <w:rPr>
                <w:noProof/>
                <w:webHidden/>
              </w:rPr>
              <w:fldChar w:fldCharType="separate"/>
            </w:r>
            <w:r w:rsidR="00DF4961">
              <w:rPr>
                <w:noProof/>
                <w:webHidden/>
              </w:rPr>
              <w:t>19</w:t>
            </w:r>
            <w:r w:rsidR="00DF4961">
              <w:rPr>
                <w:noProof/>
                <w:webHidden/>
              </w:rPr>
              <w:fldChar w:fldCharType="end"/>
            </w:r>
          </w:hyperlink>
        </w:p>
        <w:p w:rsidR="00DF4961" w:rsidRDefault="008A4AAC">
          <w:pPr>
            <w:pStyle w:val="TDC3"/>
            <w:tabs>
              <w:tab w:val="right" w:leader="dot" w:pos="8828"/>
            </w:tabs>
            <w:rPr>
              <w:rFonts w:asciiTheme="minorHAnsi" w:hAnsiTheme="minorHAnsi" w:cstheme="minorBidi"/>
              <w:noProof/>
            </w:rPr>
          </w:pPr>
          <w:hyperlink w:anchor="_Toc515512931" w:history="1">
            <w:r w:rsidR="00DF4961" w:rsidRPr="00BE10B3">
              <w:rPr>
                <w:rStyle w:val="Hipervnculo"/>
                <w:noProof/>
              </w:rPr>
              <w:t>4.2.4 GENERACIÓN (RENDERING)</w:t>
            </w:r>
            <w:r w:rsidR="00DF4961">
              <w:rPr>
                <w:noProof/>
                <w:webHidden/>
              </w:rPr>
              <w:tab/>
            </w:r>
            <w:r w:rsidR="00DF4961">
              <w:rPr>
                <w:noProof/>
                <w:webHidden/>
              </w:rPr>
              <w:fldChar w:fldCharType="begin"/>
            </w:r>
            <w:r w:rsidR="00DF4961">
              <w:rPr>
                <w:noProof/>
                <w:webHidden/>
              </w:rPr>
              <w:instrText xml:space="preserve"> PAGEREF _Toc515512931 \h </w:instrText>
            </w:r>
            <w:r w:rsidR="00DF4961">
              <w:rPr>
                <w:noProof/>
                <w:webHidden/>
              </w:rPr>
            </w:r>
            <w:r w:rsidR="00DF4961">
              <w:rPr>
                <w:noProof/>
                <w:webHidden/>
              </w:rPr>
              <w:fldChar w:fldCharType="separate"/>
            </w:r>
            <w:r w:rsidR="00DF4961">
              <w:rPr>
                <w:noProof/>
                <w:webHidden/>
              </w:rPr>
              <w:t>20</w:t>
            </w:r>
            <w:r w:rsidR="00DF4961">
              <w:rPr>
                <w:noProof/>
                <w:webHidden/>
              </w:rPr>
              <w:fldChar w:fldCharType="end"/>
            </w:r>
          </w:hyperlink>
        </w:p>
        <w:p w:rsidR="00DF4961" w:rsidRDefault="008A4AAC">
          <w:pPr>
            <w:pStyle w:val="TDC3"/>
            <w:tabs>
              <w:tab w:val="left" w:pos="1320"/>
              <w:tab w:val="right" w:leader="dot" w:pos="8828"/>
            </w:tabs>
            <w:rPr>
              <w:rFonts w:asciiTheme="minorHAnsi" w:hAnsiTheme="minorHAnsi" w:cstheme="minorBidi"/>
              <w:noProof/>
            </w:rPr>
          </w:pPr>
          <w:hyperlink w:anchor="_Toc515512932" w:history="1">
            <w:r w:rsidR="00DF4961" w:rsidRPr="00BE10B3">
              <w:rPr>
                <w:rStyle w:val="Hipervnculo"/>
                <w:noProof/>
              </w:rPr>
              <w:t>4.2.4</w:t>
            </w:r>
            <w:r w:rsidR="00DF4961">
              <w:rPr>
                <w:rFonts w:asciiTheme="minorHAnsi" w:hAnsiTheme="minorHAnsi" w:cstheme="minorBidi"/>
                <w:noProof/>
              </w:rPr>
              <w:tab/>
            </w:r>
            <w:r w:rsidR="00DF4961" w:rsidRPr="00BE10B3">
              <w:rPr>
                <w:rStyle w:val="Hipervnculo"/>
                <w:noProof/>
              </w:rPr>
              <w:t>Modelo de Visualización</w:t>
            </w:r>
            <w:r w:rsidR="00DF4961">
              <w:rPr>
                <w:noProof/>
                <w:webHidden/>
              </w:rPr>
              <w:tab/>
            </w:r>
            <w:r w:rsidR="00DF4961">
              <w:rPr>
                <w:noProof/>
                <w:webHidden/>
              </w:rPr>
              <w:fldChar w:fldCharType="begin"/>
            </w:r>
            <w:r w:rsidR="00DF4961">
              <w:rPr>
                <w:noProof/>
                <w:webHidden/>
              </w:rPr>
              <w:instrText xml:space="preserve"> PAGEREF _Toc515512932 \h </w:instrText>
            </w:r>
            <w:r w:rsidR="00DF4961">
              <w:rPr>
                <w:noProof/>
                <w:webHidden/>
              </w:rPr>
            </w:r>
            <w:r w:rsidR="00DF4961">
              <w:rPr>
                <w:noProof/>
                <w:webHidden/>
              </w:rPr>
              <w:fldChar w:fldCharType="separate"/>
            </w:r>
            <w:r w:rsidR="00DF4961">
              <w:rPr>
                <w:noProof/>
                <w:webHidden/>
              </w:rPr>
              <w:t>20</w:t>
            </w:r>
            <w:r w:rsidR="00DF4961">
              <w:rPr>
                <w:noProof/>
                <w:webHidden/>
              </w:rPr>
              <w:fldChar w:fldCharType="end"/>
            </w:r>
          </w:hyperlink>
        </w:p>
        <w:p w:rsidR="00DF4961" w:rsidRDefault="008A4AAC">
          <w:pPr>
            <w:pStyle w:val="TDC3"/>
            <w:tabs>
              <w:tab w:val="left" w:pos="1320"/>
              <w:tab w:val="right" w:leader="dot" w:pos="8828"/>
            </w:tabs>
            <w:rPr>
              <w:rFonts w:asciiTheme="minorHAnsi" w:hAnsiTheme="minorHAnsi" w:cstheme="minorBidi"/>
              <w:noProof/>
            </w:rPr>
          </w:pPr>
          <w:hyperlink w:anchor="_Toc515512933" w:history="1">
            <w:r w:rsidR="00DF4961" w:rsidRPr="00BE10B3">
              <w:rPr>
                <w:rStyle w:val="Hipervnculo"/>
                <w:noProof/>
              </w:rPr>
              <w:t>4.2.5</w:t>
            </w:r>
            <w:r w:rsidR="00DF4961">
              <w:rPr>
                <w:rFonts w:asciiTheme="minorHAnsi" w:hAnsiTheme="minorHAnsi" w:cstheme="minorBidi"/>
                <w:noProof/>
              </w:rPr>
              <w:tab/>
            </w:r>
            <w:r w:rsidR="00DF4961" w:rsidRPr="00BE10B3">
              <w:rPr>
                <w:rStyle w:val="Hipervnculo"/>
                <w:noProof/>
              </w:rPr>
              <w:t>Técnicas de Visualización</w:t>
            </w:r>
            <w:r w:rsidR="00DF4961">
              <w:rPr>
                <w:noProof/>
                <w:webHidden/>
              </w:rPr>
              <w:tab/>
            </w:r>
            <w:r w:rsidR="00DF4961">
              <w:rPr>
                <w:noProof/>
                <w:webHidden/>
              </w:rPr>
              <w:fldChar w:fldCharType="begin"/>
            </w:r>
            <w:r w:rsidR="00DF4961">
              <w:rPr>
                <w:noProof/>
                <w:webHidden/>
              </w:rPr>
              <w:instrText xml:space="preserve"> PAGEREF _Toc515512933 \h </w:instrText>
            </w:r>
            <w:r w:rsidR="00DF4961">
              <w:rPr>
                <w:noProof/>
                <w:webHidden/>
              </w:rPr>
            </w:r>
            <w:r w:rsidR="00DF4961">
              <w:rPr>
                <w:noProof/>
                <w:webHidden/>
              </w:rPr>
              <w:fldChar w:fldCharType="separate"/>
            </w:r>
            <w:r w:rsidR="00DF4961">
              <w:rPr>
                <w:noProof/>
                <w:webHidden/>
              </w:rPr>
              <w:t>22</w:t>
            </w:r>
            <w:r w:rsidR="00DF4961">
              <w:rPr>
                <w:noProof/>
                <w:webHidden/>
              </w:rPr>
              <w:fldChar w:fldCharType="end"/>
            </w:r>
          </w:hyperlink>
        </w:p>
        <w:p w:rsidR="00DF4961" w:rsidRDefault="008A4AAC">
          <w:pPr>
            <w:pStyle w:val="TDC3"/>
            <w:tabs>
              <w:tab w:val="left" w:pos="1320"/>
              <w:tab w:val="right" w:leader="dot" w:pos="8828"/>
            </w:tabs>
            <w:rPr>
              <w:rFonts w:asciiTheme="minorHAnsi" w:hAnsiTheme="minorHAnsi" w:cstheme="minorBidi"/>
              <w:noProof/>
            </w:rPr>
          </w:pPr>
          <w:hyperlink w:anchor="_Toc515512934" w:history="1">
            <w:r w:rsidR="00DF4961" w:rsidRPr="00BE10B3">
              <w:rPr>
                <w:rStyle w:val="Hipervnculo"/>
                <w:noProof/>
              </w:rPr>
              <w:t>4.2.6</w:t>
            </w:r>
            <w:r w:rsidR="00DF4961">
              <w:rPr>
                <w:rFonts w:asciiTheme="minorHAnsi" w:hAnsiTheme="minorHAnsi" w:cstheme="minorBidi"/>
                <w:noProof/>
              </w:rPr>
              <w:tab/>
            </w:r>
            <w:r w:rsidR="00DF4961" w:rsidRPr="00BE10B3">
              <w:rPr>
                <w:rStyle w:val="Hipervnculo"/>
                <w:noProof/>
              </w:rPr>
              <w:t>Repositorio de Datos</w:t>
            </w:r>
            <w:r w:rsidR="00DF4961">
              <w:rPr>
                <w:noProof/>
                <w:webHidden/>
              </w:rPr>
              <w:tab/>
            </w:r>
            <w:r w:rsidR="00DF4961">
              <w:rPr>
                <w:noProof/>
                <w:webHidden/>
              </w:rPr>
              <w:fldChar w:fldCharType="begin"/>
            </w:r>
            <w:r w:rsidR="00DF4961">
              <w:rPr>
                <w:noProof/>
                <w:webHidden/>
              </w:rPr>
              <w:instrText xml:space="preserve"> PAGEREF _Toc515512934 \h </w:instrText>
            </w:r>
            <w:r w:rsidR="00DF4961">
              <w:rPr>
                <w:noProof/>
                <w:webHidden/>
              </w:rPr>
            </w:r>
            <w:r w:rsidR="00DF4961">
              <w:rPr>
                <w:noProof/>
                <w:webHidden/>
              </w:rPr>
              <w:fldChar w:fldCharType="separate"/>
            </w:r>
            <w:r w:rsidR="00DF4961">
              <w:rPr>
                <w:noProof/>
                <w:webHidden/>
              </w:rPr>
              <w:t>23</w:t>
            </w:r>
            <w:r w:rsidR="00DF4961">
              <w:rPr>
                <w:noProof/>
                <w:webHidden/>
              </w:rPr>
              <w:fldChar w:fldCharType="end"/>
            </w:r>
          </w:hyperlink>
        </w:p>
        <w:p w:rsidR="00DF4961" w:rsidRDefault="008A4AAC">
          <w:pPr>
            <w:pStyle w:val="TDC3"/>
            <w:tabs>
              <w:tab w:val="left" w:pos="1320"/>
              <w:tab w:val="right" w:leader="dot" w:pos="8828"/>
            </w:tabs>
            <w:rPr>
              <w:rFonts w:asciiTheme="minorHAnsi" w:hAnsiTheme="minorHAnsi" w:cstheme="minorBidi"/>
              <w:noProof/>
            </w:rPr>
          </w:pPr>
          <w:hyperlink w:anchor="_Toc515512935" w:history="1">
            <w:r w:rsidR="00DF4961" w:rsidRPr="00BE10B3">
              <w:rPr>
                <w:rStyle w:val="Hipervnculo"/>
                <w:noProof/>
              </w:rPr>
              <w:t>4.2.7</w:t>
            </w:r>
            <w:r w:rsidR="00DF4961">
              <w:rPr>
                <w:rFonts w:asciiTheme="minorHAnsi" w:hAnsiTheme="minorHAnsi" w:cstheme="minorBidi"/>
                <w:noProof/>
              </w:rPr>
              <w:tab/>
            </w:r>
            <w:r w:rsidR="00DF4961" w:rsidRPr="00BE10B3">
              <w:rPr>
                <w:rStyle w:val="Hipervnculo"/>
                <w:noProof/>
              </w:rPr>
              <w:t>Estadística Descriptiva</w:t>
            </w:r>
            <w:r w:rsidR="00DF4961">
              <w:rPr>
                <w:noProof/>
                <w:webHidden/>
              </w:rPr>
              <w:tab/>
            </w:r>
            <w:r w:rsidR="00DF4961">
              <w:rPr>
                <w:noProof/>
                <w:webHidden/>
              </w:rPr>
              <w:fldChar w:fldCharType="begin"/>
            </w:r>
            <w:r w:rsidR="00DF4961">
              <w:rPr>
                <w:noProof/>
                <w:webHidden/>
              </w:rPr>
              <w:instrText xml:space="preserve"> PAGEREF _Toc515512935 \h </w:instrText>
            </w:r>
            <w:r w:rsidR="00DF4961">
              <w:rPr>
                <w:noProof/>
                <w:webHidden/>
              </w:rPr>
            </w:r>
            <w:r w:rsidR="00DF4961">
              <w:rPr>
                <w:noProof/>
                <w:webHidden/>
              </w:rPr>
              <w:fldChar w:fldCharType="separate"/>
            </w:r>
            <w:r w:rsidR="00DF4961">
              <w:rPr>
                <w:noProof/>
                <w:webHidden/>
              </w:rPr>
              <w:t>23</w:t>
            </w:r>
            <w:r w:rsidR="00DF4961">
              <w:rPr>
                <w:noProof/>
                <w:webHidden/>
              </w:rPr>
              <w:fldChar w:fldCharType="end"/>
            </w:r>
          </w:hyperlink>
        </w:p>
        <w:p w:rsidR="00DF4961" w:rsidRDefault="008A4AAC">
          <w:pPr>
            <w:pStyle w:val="TDC3"/>
            <w:tabs>
              <w:tab w:val="left" w:pos="1320"/>
              <w:tab w:val="right" w:leader="dot" w:pos="8828"/>
            </w:tabs>
            <w:rPr>
              <w:rFonts w:asciiTheme="minorHAnsi" w:hAnsiTheme="minorHAnsi" w:cstheme="minorBidi"/>
              <w:noProof/>
            </w:rPr>
          </w:pPr>
          <w:hyperlink w:anchor="_Toc515512936" w:history="1">
            <w:r w:rsidR="00DF4961" w:rsidRPr="00BE10B3">
              <w:rPr>
                <w:rStyle w:val="Hipervnculo"/>
                <w:noProof/>
              </w:rPr>
              <w:t>4.2.8</w:t>
            </w:r>
            <w:r w:rsidR="00DF4961">
              <w:rPr>
                <w:rFonts w:asciiTheme="minorHAnsi" w:hAnsiTheme="minorHAnsi" w:cstheme="minorBidi"/>
                <w:noProof/>
              </w:rPr>
              <w:tab/>
            </w:r>
            <w:r w:rsidR="00DF4961" w:rsidRPr="00BE10B3">
              <w:rPr>
                <w:rStyle w:val="Hipervnculo"/>
                <w:noProof/>
              </w:rPr>
              <w:t>Estadística Inferencial</w:t>
            </w:r>
            <w:r w:rsidR="00DF4961">
              <w:rPr>
                <w:noProof/>
                <w:webHidden/>
              </w:rPr>
              <w:tab/>
            </w:r>
            <w:r w:rsidR="00DF4961">
              <w:rPr>
                <w:noProof/>
                <w:webHidden/>
              </w:rPr>
              <w:fldChar w:fldCharType="begin"/>
            </w:r>
            <w:r w:rsidR="00DF4961">
              <w:rPr>
                <w:noProof/>
                <w:webHidden/>
              </w:rPr>
              <w:instrText xml:space="preserve"> PAGEREF _Toc515512936 \h </w:instrText>
            </w:r>
            <w:r w:rsidR="00DF4961">
              <w:rPr>
                <w:noProof/>
                <w:webHidden/>
              </w:rPr>
            </w:r>
            <w:r w:rsidR="00DF4961">
              <w:rPr>
                <w:noProof/>
                <w:webHidden/>
              </w:rPr>
              <w:fldChar w:fldCharType="separate"/>
            </w:r>
            <w:r w:rsidR="00DF4961">
              <w:rPr>
                <w:noProof/>
                <w:webHidden/>
              </w:rPr>
              <w:t>25</w:t>
            </w:r>
            <w:r w:rsidR="00DF4961">
              <w:rPr>
                <w:noProof/>
                <w:webHidden/>
              </w:rPr>
              <w:fldChar w:fldCharType="end"/>
            </w:r>
          </w:hyperlink>
        </w:p>
        <w:p w:rsidR="00DF4961" w:rsidRDefault="008A4AAC">
          <w:pPr>
            <w:pStyle w:val="TDC3"/>
            <w:tabs>
              <w:tab w:val="left" w:pos="1320"/>
              <w:tab w:val="right" w:leader="dot" w:pos="8828"/>
            </w:tabs>
            <w:rPr>
              <w:rFonts w:asciiTheme="minorHAnsi" w:hAnsiTheme="minorHAnsi" w:cstheme="minorBidi"/>
              <w:noProof/>
            </w:rPr>
          </w:pPr>
          <w:hyperlink w:anchor="_Toc515512937" w:history="1">
            <w:r w:rsidR="00DF4961" w:rsidRPr="00BE10B3">
              <w:rPr>
                <w:rStyle w:val="Hipervnculo"/>
                <w:noProof/>
              </w:rPr>
              <w:t>4.2.9</w:t>
            </w:r>
            <w:r w:rsidR="00DF4961">
              <w:rPr>
                <w:rFonts w:asciiTheme="minorHAnsi" w:hAnsiTheme="minorHAnsi" w:cstheme="minorBidi"/>
                <w:noProof/>
              </w:rPr>
              <w:tab/>
            </w:r>
            <w:r w:rsidR="00DF4961" w:rsidRPr="00BE10B3">
              <w:rPr>
                <w:rStyle w:val="Hipervnculo"/>
                <w:noProof/>
              </w:rPr>
              <w:t>Usabilidad y Experiencia de Usuario</w:t>
            </w:r>
            <w:r w:rsidR="00DF4961">
              <w:rPr>
                <w:noProof/>
                <w:webHidden/>
              </w:rPr>
              <w:tab/>
            </w:r>
            <w:r w:rsidR="00DF4961">
              <w:rPr>
                <w:noProof/>
                <w:webHidden/>
              </w:rPr>
              <w:fldChar w:fldCharType="begin"/>
            </w:r>
            <w:r w:rsidR="00DF4961">
              <w:rPr>
                <w:noProof/>
                <w:webHidden/>
              </w:rPr>
              <w:instrText xml:space="preserve"> PAGEREF _Toc515512937 \h </w:instrText>
            </w:r>
            <w:r w:rsidR="00DF4961">
              <w:rPr>
                <w:noProof/>
                <w:webHidden/>
              </w:rPr>
            </w:r>
            <w:r w:rsidR="00DF4961">
              <w:rPr>
                <w:noProof/>
                <w:webHidden/>
              </w:rPr>
              <w:fldChar w:fldCharType="separate"/>
            </w:r>
            <w:r w:rsidR="00DF4961">
              <w:rPr>
                <w:noProof/>
                <w:webHidden/>
              </w:rPr>
              <w:t>25</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38" w:history="1">
            <w:r w:rsidR="00DF4961" w:rsidRPr="00BE10B3">
              <w:rPr>
                <w:rStyle w:val="Hipervnculo"/>
                <w:noProof/>
              </w:rPr>
              <w:t>4.3</w:t>
            </w:r>
            <w:r w:rsidR="00DF4961">
              <w:rPr>
                <w:rFonts w:asciiTheme="minorHAnsi" w:hAnsiTheme="minorHAnsi" w:cstheme="minorBidi"/>
                <w:noProof/>
              </w:rPr>
              <w:tab/>
            </w:r>
            <w:r w:rsidR="00DF4961" w:rsidRPr="00BE10B3">
              <w:rPr>
                <w:rStyle w:val="Hipervnculo"/>
                <w:noProof/>
              </w:rPr>
              <w:t>MARCO ESPACIAL</w:t>
            </w:r>
            <w:r w:rsidR="00DF4961">
              <w:rPr>
                <w:noProof/>
                <w:webHidden/>
              </w:rPr>
              <w:tab/>
            </w:r>
            <w:r w:rsidR="00DF4961">
              <w:rPr>
                <w:noProof/>
                <w:webHidden/>
              </w:rPr>
              <w:fldChar w:fldCharType="begin"/>
            </w:r>
            <w:r w:rsidR="00DF4961">
              <w:rPr>
                <w:noProof/>
                <w:webHidden/>
              </w:rPr>
              <w:instrText xml:space="preserve"> PAGEREF _Toc515512938 \h </w:instrText>
            </w:r>
            <w:r w:rsidR="00DF4961">
              <w:rPr>
                <w:noProof/>
                <w:webHidden/>
              </w:rPr>
            </w:r>
            <w:r w:rsidR="00DF4961">
              <w:rPr>
                <w:noProof/>
                <w:webHidden/>
              </w:rPr>
              <w:fldChar w:fldCharType="separate"/>
            </w:r>
            <w:r w:rsidR="00DF4961">
              <w:rPr>
                <w:noProof/>
                <w:webHidden/>
              </w:rPr>
              <w:t>27</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39" w:history="1">
            <w:r w:rsidR="00DF4961" w:rsidRPr="00BE10B3">
              <w:rPr>
                <w:rStyle w:val="Hipervnculo"/>
                <w:noProof/>
              </w:rPr>
              <w:t>4.4</w:t>
            </w:r>
            <w:r w:rsidR="00DF4961">
              <w:rPr>
                <w:rFonts w:asciiTheme="minorHAnsi" w:hAnsiTheme="minorHAnsi" w:cstheme="minorBidi"/>
                <w:noProof/>
              </w:rPr>
              <w:tab/>
            </w:r>
            <w:r w:rsidR="00DF4961" w:rsidRPr="00BE10B3">
              <w:rPr>
                <w:rStyle w:val="Hipervnculo"/>
                <w:noProof/>
              </w:rPr>
              <w:t>MARCO TEMPORAL</w:t>
            </w:r>
            <w:r w:rsidR="00DF4961">
              <w:rPr>
                <w:noProof/>
                <w:webHidden/>
              </w:rPr>
              <w:tab/>
            </w:r>
            <w:r w:rsidR="00DF4961">
              <w:rPr>
                <w:noProof/>
                <w:webHidden/>
              </w:rPr>
              <w:fldChar w:fldCharType="begin"/>
            </w:r>
            <w:r w:rsidR="00DF4961">
              <w:rPr>
                <w:noProof/>
                <w:webHidden/>
              </w:rPr>
              <w:instrText xml:space="preserve"> PAGEREF _Toc515512939 \h </w:instrText>
            </w:r>
            <w:r w:rsidR="00DF4961">
              <w:rPr>
                <w:noProof/>
                <w:webHidden/>
              </w:rPr>
            </w:r>
            <w:r w:rsidR="00DF4961">
              <w:rPr>
                <w:noProof/>
                <w:webHidden/>
              </w:rPr>
              <w:fldChar w:fldCharType="separate"/>
            </w:r>
            <w:r w:rsidR="00DF4961">
              <w:rPr>
                <w:noProof/>
                <w:webHidden/>
              </w:rPr>
              <w:t>27</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40" w:history="1">
            <w:r w:rsidR="00DF4961" w:rsidRPr="00BE10B3">
              <w:rPr>
                <w:rStyle w:val="Hipervnculo"/>
                <w:noProof/>
              </w:rPr>
              <w:t>5.</w:t>
            </w:r>
            <w:r w:rsidR="00DF4961">
              <w:rPr>
                <w:rFonts w:asciiTheme="minorHAnsi" w:hAnsiTheme="minorHAnsi" w:cstheme="minorBidi"/>
                <w:noProof/>
              </w:rPr>
              <w:tab/>
            </w:r>
            <w:r w:rsidR="00DF4961" w:rsidRPr="00BE10B3">
              <w:rPr>
                <w:rStyle w:val="Hipervnculo"/>
                <w:noProof/>
              </w:rPr>
              <w:t>METODOLOGÍA</w:t>
            </w:r>
            <w:r w:rsidR="00DF4961">
              <w:rPr>
                <w:noProof/>
                <w:webHidden/>
              </w:rPr>
              <w:tab/>
            </w:r>
            <w:r w:rsidR="00DF4961">
              <w:rPr>
                <w:noProof/>
                <w:webHidden/>
              </w:rPr>
              <w:fldChar w:fldCharType="begin"/>
            </w:r>
            <w:r w:rsidR="00DF4961">
              <w:rPr>
                <w:noProof/>
                <w:webHidden/>
              </w:rPr>
              <w:instrText xml:space="preserve"> PAGEREF _Toc515512940 \h </w:instrText>
            </w:r>
            <w:r w:rsidR="00DF4961">
              <w:rPr>
                <w:noProof/>
                <w:webHidden/>
              </w:rPr>
            </w:r>
            <w:r w:rsidR="00DF4961">
              <w:rPr>
                <w:noProof/>
                <w:webHidden/>
              </w:rPr>
              <w:fldChar w:fldCharType="separate"/>
            </w:r>
            <w:r w:rsidR="00DF4961">
              <w:rPr>
                <w:noProof/>
                <w:webHidden/>
              </w:rPr>
              <w:t>28</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41" w:history="1">
            <w:r w:rsidR="00DF4961" w:rsidRPr="00BE10B3">
              <w:rPr>
                <w:rStyle w:val="Hipervnculo"/>
                <w:noProof/>
              </w:rPr>
              <w:t>5.1</w:t>
            </w:r>
            <w:r w:rsidR="00DF4961">
              <w:rPr>
                <w:rFonts w:asciiTheme="minorHAnsi" w:hAnsiTheme="minorHAnsi" w:cstheme="minorBidi"/>
                <w:noProof/>
              </w:rPr>
              <w:tab/>
            </w:r>
            <w:r w:rsidR="00DF4961" w:rsidRPr="00BE10B3">
              <w:rPr>
                <w:rStyle w:val="Hipervnculo"/>
                <w:noProof/>
              </w:rPr>
              <w:t>Fase 1</w:t>
            </w:r>
            <w:r w:rsidR="00DF4961">
              <w:rPr>
                <w:noProof/>
                <w:webHidden/>
              </w:rPr>
              <w:tab/>
            </w:r>
            <w:r w:rsidR="00DF4961">
              <w:rPr>
                <w:noProof/>
                <w:webHidden/>
              </w:rPr>
              <w:fldChar w:fldCharType="begin"/>
            </w:r>
            <w:r w:rsidR="00DF4961">
              <w:rPr>
                <w:noProof/>
                <w:webHidden/>
              </w:rPr>
              <w:instrText xml:space="preserve"> PAGEREF _Toc515512941 \h </w:instrText>
            </w:r>
            <w:r w:rsidR="00DF4961">
              <w:rPr>
                <w:noProof/>
                <w:webHidden/>
              </w:rPr>
            </w:r>
            <w:r w:rsidR="00DF4961">
              <w:rPr>
                <w:noProof/>
                <w:webHidden/>
              </w:rPr>
              <w:fldChar w:fldCharType="separate"/>
            </w:r>
            <w:r w:rsidR="00DF4961">
              <w:rPr>
                <w:noProof/>
                <w:webHidden/>
              </w:rPr>
              <w:t>28</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42" w:history="1">
            <w:r w:rsidR="00DF4961" w:rsidRPr="00BE10B3">
              <w:rPr>
                <w:rStyle w:val="Hipervnculo"/>
                <w:noProof/>
                <w:lang w:val="es-ES"/>
              </w:rPr>
              <w:t>5.2</w:t>
            </w:r>
            <w:r w:rsidR="00DF4961">
              <w:rPr>
                <w:rFonts w:asciiTheme="minorHAnsi" w:hAnsiTheme="minorHAnsi" w:cstheme="minorBidi"/>
                <w:noProof/>
              </w:rPr>
              <w:tab/>
            </w:r>
            <w:r w:rsidR="00DF4961" w:rsidRPr="00BE10B3">
              <w:rPr>
                <w:rStyle w:val="Hipervnculo"/>
                <w:noProof/>
                <w:lang w:val="es-ES"/>
              </w:rPr>
              <w:t>Fase 2</w:t>
            </w:r>
            <w:r w:rsidR="00DF4961">
              <w:rPr>
                <w:noProof/>
                <w:webHidden/>
              </w:rPr>
              <w:tab/>
            </w:r>
            <w:r w:rsidR="00DF4961">
              <w:rPr>
                <w:noProof/>
                <w:webHidden/>
              </w:rPr>
              <w:fldChar w:fldCharType="begin"/>
            </w:r>
            <w:r w:rsidR="00DF4961">
              <w:rPr>
                <w:noProof/>
                <w:webHidden/>
              </w:rPr>
              <w:instrText xml:space="preserve"> PAGEREF _Toc515512942 \h </w:instrText>
            </w:r>
            <w:r w:rsidR="00DF4961">
              <w:rPr>
                <w:noProof/>
                <w:webHidden/>
              </w:rPr>
            </w:r>
            <w:r w:rsidR="00DF4961">
              <w:rPr>
                <w:noProof/>
                <w:webHidden/>
              </w:rPr>
              <w:fldChar w:fldCharType="separate"/>
            </w:r>
            <w:r w:rsidR="00DF4961">
              <w:rPr>
                <w:noProof/>
                <w:webHidden/>
              </w:rPr>
              <w:t>28</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43" w:history="1">
            <w:r w:rsidR="00DF4961" w:rsidRPr="00BE10B3">
              <w:rPr>
                <w:rStyle w:val="Hipervnculo"/>
                <w:noProof/>
                <w:lang w:val="es-ES"/>
              </w:rPr>
              <w:t>5.3</w:t>
            </w:r>
            <w:r w:rsidR="00DF4961">
              <w:rPr>
                <w:rFonts w:asciiTheme="minorHAnsi" w:hAnsiTheme="minorHAnsi" w:cstheme="minorBidi"/>
                <w:noProof/>
              </w:rPr>
              <w:tab/>
            </w:r>
            <w:r w:rsidR="00DF4961" w:rsidRPr="00BE10B3">
              <w:rPr>
                <w:rStyle w:val="Hipervnculo"/>
                <w:noProof/>
                <w:lang w:val="es-ES"/>
              </w:rPr>
              <w:t>Fase 3</w:t>
            </w:r>
            <w:r w:rsidR="00DF4961">
              <w:rPr>
                <w:noProof/>
                <w:webHidden/>
              </w:rPr>
              <w:tab/>
            </w:r>
            <w:r w:rsidR="00DF4961">
              <w:rPr>
                <w:noProof/>
                <w:webHidden/>
              </w:rPr>
              <w:fldChar w:fldCharType="begin"/>
            </w:r>
            <w:r w:rsidR="00DF4961">
              <w:rPr>
                <w:noProof/>
                <w:webHidden/>
              </w:rPr>
              <w:instrText xml:space="preserve"> PAGEREF _Toc515512943 \h </w:instrText>
            </w:r>
            <w:r w:rsidR="00DF4961">
              <w:rPr>
                <w:noProof/>
                <w:webHidden/>
              </w:rPr>
            </w:r>
            <w:r w:rsidR="00DF4961">
              <w:rPr>
                <w:noProof/>
                <w:webHidden/>
              </w:rPr>
              <w:fldChar w:fldCharType="separate"/>
            </w:r>
            <w:r w:rsidR="00DF4961">
              <w:rPr>
                <w:noProof/>
                <w:webHidden/>
              </w:rPr>
              <w:t>29</w:t>
            </w:r>
            <w:r w:rsidR="00DF4961">
              <w:rPr>
                <w:noProof/>
                <w:webHidden/>
              </w:rPr>
              <w:fldChar w:fldCharType="end"/>
            </w:r>
          </w:hyperlink>
        </w:p>
        <w:p w:rsidR="00DF4961" w:rsidRDefault="008A4AAC">
          <w:pPr>
            <w:pStyle w:val="TDC2"/>
            <w:tabs>
              <w:tab w:val="left" w:pos="880"/>
              <w:tab w:val="right" w:leader="dot" w:pos="8828"/>
            </w:tabs>
            <w:rPr>
              <w:rFonts w:asciiTheme="minorHAnsi" w:hAnsiTheme="minorHAnsi" w:cstheme="minorBidi"/>
              <w:noProof/>
            </w:rPr>
          </w:pPr>
          <w:hyperlink w:anchor="_Toc515512944" w:history="1">
            <w:r w:rsidR="00DF4961" w:rsidRPr="00BE10B3">
              <w:rPr>
                <w:rStyle w:val="Hipervnculo"/>
                <w:noProof/>
                <w:lang w:val="es-ES"/>
              </w:rPr>
              <w:t>5.4</w:t>
            </w:r>
            <w:r w:rsidR="00DF4961">
              <w:rPr>
                <w:rFonts w:asciiTheme="minorHAnsi" w:hAnsiTheme="minorHAnsi" w:cstheme="minorBidi"/>
                <w:noProof/>
              </w:rPr>
              <w:tab/>
            </w:r>
            <w:r w:rsidR="00DF4961" w:rsidRPr="00BE10B3">
              <w:rPr>
                <w:rStyle w:val="Hipervnculo"/>
                <w:noProof/>
                <w:lang w:val="es-ES"/>
              </w:rPr>
              <w:t>Fase 4</w:t>
            </w:r>
            <w:r w:rsidR="00DF4961">
              <w:rPr>
                <w:noProof/>
                <w:webHidden/>
              </w:rPr>
              <w:tab/>
            </w:r>
            <w:r w:rsidR="00DF4961">
              <w:rPr>
                <w:noProof/>
                <w:webHidden/>
              </w:rPr>
              <w:fldChar w:fldCharType="begin"/>
            </w:r>
            <w:r w:rsidR="00DF4961">
              <w:rPr>
                <w:noProof/>
                <w:webHidden/>
              </w:rPr>
              <w:instrText xml:space="preserve"> PAGEREF _Toc515512944 \h </w:instrText>
            </w:r>
            <w:r w:rsidR="00DF4961">
              <w:rPr>
                <w:noProof/>
                <w:webHidden/>
              </w:rPr>
            </w:r>
            <w:r w:rsidR="00DF4961">
              <w:rPr>
                <w:noProof/>
                <w:webHidden/>
              </w:rPr>
              <w:fldChar w:fldCharType="separate"/>
            </w:r>
            <w:r w:rsidR="00DF4961">
              <w:rPr>
                <w:noProof/>
                <w:webHidden/>
              </w:rPr>
              <w:t>29</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45" w:history="1">
            <w:r w:rsidR="00DF4961" w:rsidRPr="00BE10B3">
              <w:rPr>
                <w:rStyle w:val="Hipervnculo"/>
                <w:noProof/>
              </w:rPr>
              <w:t>6.</w:t>
            </w:r>
            <w:r w:rsidR="00DF4961">
              <w:rPr>
                <w:rFonts w:asciiTheme="minorHAnsi" w:hAnsiTheme="minorHAnsi" w:cstheme="minorBidi"/>
                <w:noProof/>
              </w:rPr>
              <w:tab/>
            </w:r>
            <w:r w:rsidR="00DF4961" w:rsidRPr="00BE10B3">
              <w:rPr>
                <w:rStyle w:val="Hipervnculo"/>
                <w:noProof/>
              </w:rPr>
              <w:t>IMPACTO Y RESULTADOS ESPERADOS</w:t>
            </w:r>
            <w:r w:rsidR="00DF4961">
              <w:rPr>
                <w:noProof/>
                <w:webHidden/>
              </w:rPr>
              <w:tab/>
            </w:r>
            <w:r w:rsidR="00DF4961">
              <w:rPr>
                <w:noProof/>
                <w:webHidden/>
              </w:rPr>
              <w:fldChar w:fldCharType="begin"/>
            </w:r>
            <w:r w:rsidR="00DF4961">
              <w:rPr>
                <w:noProof/>
                <w:webHidden/>
              </w:rPr>
              <w:instrText xml:space="preserve"> PAGEREF _Toc515512945 \h </w:instrText>
            </w:r>
            <w:r w:rsidR="00DF4961">
              <w:rPr>
                <w:noProof/>
                <w:webHidden/>
              </w:rPr>
            </w:r>
            <w:r w:rsidR="00DF4961">
              <w:rPr>
                <w:noProof/>
                <w:webHidden/>
              </w:rPr>
              <w:fldChar w:fldCharType="separate"/>
            </w:r>
            <w:r w:rsidR="00DF4961">
              <w:rPr>
                <w:noProof/>
                <w:webHidden/>
              </w:rPr>
              <w:t>31</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46" w:history="1">
            <w:r w:rsidR="00DF4961" w:rsidRPr="00BE10B3">
              <w:rPr>
                <w:rStyle w:val="Hipervnculo"/>
                <w:noProof/>
              </w:rPr>
              <w:t>7.</w:t>
            </w:r>
            <w:r w:rsidR="00DF4961">
              <w:rPr>
                <w:rFonts w:asciiTheme="minorHAnsi" w:hAnsiTheme="minorHAnsi" w:cstheme="minorBidi"/>
                <w:noProof/>
              </w:rPr>
              <w:tab/>
            </w:r>
            <w:r w:rsidR="00DF4961" w:rsidRPr="00BE10B3">
              <w:rPr>
                <w:rStyle w:val="Hipervnculo"/>
                <w:noProof/>
              </w:rPr>
              <w:t>RECURSOS Y PRESUPUESTO</w:t>
            </w:r>
            <w:r w:rsidR="00DF4961">
              <w:rPr>
                <w:noProof/>
                <w:webHidden/>
              </w:rPr>
              <w:tab/>
            </w:r>
            <w:r w:rsidR="00DF4961">
              <w:rPr>
                <w:noProof/>
                <w:webHidden/>
              </w:rPr>
              <w:fldChar w:fldCharType="begin"/>
            </w:r>
            <w:r w:rsidR="00DF4961">
              <w:rPr>
                <w:noProof/>
                <w:webHidden/>
              </w:rPr>
              <w:instrText xml:space="preserve"> PAGEREF _Toc515512946 \h </w:instrText>
            </w:r>
            <w:r w:rsidR="00DF4961">
              <w:rPr>
                <w:noProof/>
                <w:webHidden/>
              </w:rPr>
            </w:r>
            <w:r w:rsidR="00DF4961">
              <w:rPr>
                <w:noProof/>
                <w:webHidden/>
              </w:rPr>
              <w:fldChar w:fldCharType="separate"/>
            </w:r>
            <w:r w:rsidR="00DF4961">
              <w:rPr>
                <w:noProof/>
                <w:webHidden/>
              </w:rPr>
              <w:t>33</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47" w:history="1">
            <w:r w:rsidR="00DF4961" w:rsidRPr="00BE10B3">
              <w:rPr>
                <w:rStyle w:val="Hipervnculo"/>
                <w:noProof/>
              </w:rPr>
              <w:t>8.</w:t>
            </w:r>
            <w:r w:rsidR="00DF4961">
              <w:rPr>
                <w:rFonts w:asciiTheme="minorHAnsi" w:hAnsiTheme="minorHAnsi" w:cstheme="minorBidi"/>
                <w:noProof/>
              </w:rPr>
              <w:tab/>
            </w:r>
            <w:r w:rsidR="00DF4961" w:rsidRPr="00BE10B3">
              <w:rPr>
                <w:rStyle w:val="Hipervnculo"/>
                <w:noProof/>
              </w:rPr>
              <w:t>CRONOGRAMA</w:t>
            </w:r>
            <w:r w:rsidR="00DF4961">
              <w:rPr>
                <w:noProof/>
                <w:webHidden/>
              </w:rPr>
              <w:tab/>
            </w:r>
            <w:r w:rsidR="00DF4961">
              <w:rPr>
                <w:noProof/>
                <w:webHidden/>
              </w:rPr>
              <w:fldChar w:fldCharType="begin"/>
            </w:r>
            <w:r w:rsidR="00DF4961">
              <w:rPr>
                <w:noProof/>
                <w:webHidden/>
              </w:rPr>
              <w:instrText xml:space="preserve"> PAGEREF _Toc515512947 \h </w:instrText>
            </w:r>
            <w:r w:rsidR="00DF4961">
              <w:rPr>
                <w:noProof/>
                <w:webHidden/>
              </w:rPr>
            </w:r>
            <w:r w:rsidR="00DF4961">
              <w:rPr>
                <w:noProof/>
                <w:webHidden/>
              </w:rPr>
              <w:fldChar w:fldCharType="separate"/>
            </w:r>
            <w:r w:rsidR="00DF4961">
              <w:rPr>
                <w:noProof/>
                <w:webHidden/>
              </w:rPr>
              <w:t>35</w:t>
            </w:r>
            <w:r w:rsidR="00DF4961">
              <w:rPr>
                <w:noProof/>
                <w:webHidden/>
              </w:rPr>
              <w:fldChar w:fldCharType="end"/>
            </w:r>
          </w:hyperlink>
        </w:p>
        <w:p w:rsidR="00DF4961" w:rsidRDefault="008A4AAC">
          <w:pPr>
            <w:pStyle w:val="TDC1"/>
            <w:tabs>
              <w:tab w:val="left" w:pos="440"/>
              <w:tab w:val="right" w:leader="dot" w:pos="8828"/>
            </w:tabs>
            <w:rPr>
              <w:rFonts w:asciiTheme="minorHAnsi" w:hAnsiTheme="minorHAnsi" w:cstheme="minorBidi"/>
              <w:noProof/>
            </w:rPr>
          </w:pPr>
          <w:hyperlink w:anchor="_Toc515512948" w:history="1">
            <w:r w:rsidR="00DF4961" w:rsidRPr="00BE10B3">
              <w:rPr>
                <w:rStyle w:val="Hipervnculo"/>
                <w:noProof/>
              </w:rPr>
              <w:t>9.</w:t>
            </w:r>
            <w:r w:rsidR="00DF4961">
              <w:rPr>
                <w:rFonts w:asciiTheme="minorHAnsi" w:hAnsiTheme="minorHAnsi" w:cstheme="minorBidi"/>
                <w:noProof/>
              </w:rPr>
              <w:tab/>
            </w:r>
            <w:r w:rsidR="00DF4961" w:rsidRPr="00BE10B3">
              <w:rPr>
                <w:rStyle w:val="Hipervnculo"/>
                <w:noProof/>
              </w:rPr>
              <w:t>LIMITACIONES</w:t>
            </w:r>
            <w:r w:rsidR="00DF4961">
              <w:rPr>
                <w:noProof/>
                <w:webHidden/>
              </w:rPr>
              <w:tab/>
            </w:r>
            <w:r w:rsidR="00DF4961">
              <w:rPr>
                <w:noProof/>
                <w:webHidden/>
              </w:rPr>
              <w:fldChar w:fldCharType="begin"/>
            </w:r>
            <w:r w:rsidR="00DF4961">
              <w:rPr>
                <w:noProof/>
                <w:webHidden/>
              </w:rPr>
              <w:instrText xml:space="preserve"> PAGEREF _Toc515512948 \h </w:instrText>
            </w:r>
            <w:r w:rsidR="00DF4961">
              <w:rPr>
                <w:noProof/>
                <w:webHidden/>
              </w:rPr>
            </w:r>
            <w:r w:rsidR="00DF4961">
              <w:rPr>
                <w:noProof/>
                <w:webHidden/>
              </w:rPr>
              <w:fldChar w:fldCharType="separate"/>
            </w:r>
            <w:r w:rsidR="00DF4961">
              <w:rPr>
                <w:noProof/>
                <w:webHidden/>
              </w:rPr>
              <w:t>37</w:t>
            </w:r>
            <w:r w:rsidR="00DF4961">
              <w:rPr>
                <w:noProof/>
                <w:webHidden/>
              </w:rPr>
              <w:fldChar w:fldCharType="end"/>
            </w:r>
          </w:hyperlink>
        </w:p>
        <w:p w:rsidR="00DF4961" w:rsidRDefault="008A4AAC">
          <w:pPr>
            <w:pStyle w:val="TDC1"/>
            <w:tabs>
              <w:tab w:val="left" w:pos="660"/>
              <w:tab w:val="right" w:leader="dot" w:pos="8828"/>
            </w:tabs>
            <w:rPr>
              <w:rFonts w:asciiTheme="minorHAnsi" w:hAnsiTheme="minorHAnsi" w:cstheme="minorBidi"/>
              <w:noProof/>
            </w:rPr>
          </w:pPr>
          <w:hyperlink w:anchor="_Toc515512949" w:history="1">
            <w:r w:rsidR="00DF4961" w:rsidRPr="00BE10B3">
              <w:rPr>
                <w:rStyle w:val="Hipervnculo"/>
                <w:noProof/>
              </w:rPr>
              <w:t>10.</w:t>
            </w:r>
            <w:r w:rsidR="00DF4961">
              <w:rPr>
                <w:rFonts w:asciiTheme="minorHAnsi" w:hAnsiTheme="minorHAnsi" w:cstheme="minorBidi"/>
                <w:noProof/>
              </w:rPr>
              <w:tab/>
            </w:r>
            <w:r w:rsidR="00DF4961" w:rsidRPr="00BE10B3">
              <w:rPr>
                <w:rStyle w:val="Hipervnculo"/>
                <w:noProof/>
              </w:rPr>
              <w:t>REFERENCIAS</w:t>
            </w:r>
            <w:r w:rsidR="00DF4961">
              <w:rPr>
                <w:noProof/>
                <w:webHidden/>
              </w:rPr>
              <w:tab/>
            </w:r>
            <w:r w:rsidR="00DF4961">
              <w:rPr>
                <w:noProof/>
                <w:webHidden/>
              </w:rPr>
              <w:fldChar w:fldCharType="begin"/>
            </w:r>
            <w:r w:rsidR="00DF4961">
              <w:rPr>
                <w:noProof/>
                <w:webHidden/>
              </w:rPr>
              <w:instrText xml:space="preserve"> PAGEREF _Toc515512949 \h </w:instrText>
            </w:r>
            <w:r w:rsidR="00DF4961">
              <w:rPr>
                <w:noProof/>
                <w:webHidden/>
              </w:rPr>
            </w:r>
            <w:r w:rsidR="00DF4961">
              <w:rPr>
                <w:noProof/>
                <w:webHidden/>
              </w:rPr>
              <w:fldChar w:fldCharType="separate"/>
            </w:r>
            <w:r w:rsidR="00DF4961">
              <w:rPr>
                <w:noProof/>
                <w:webHidden/>
              </w:rPr>
              <w:t>38</w:t>
            </w:r>
            <w:r w:rsidR="00DF4961">
              <w:rPr>
                <w:noProof/>
                <w:webHidden/>
              </w:rPr>
              <w:fldChar w:fldCharType="end"/>
            </w:r>
          </w:hyperlink>
        </w:p>
        <w:p w:rsidR="008F062E" w:rsidRPr="00B30109" w:rsidRDefault="004E2853" w:rsidP="0083154E">
          <w:pPr>
            <w:spacing w:after="100" w:line="240" w:lineRule="auto"/>
          </w:pPr>
          <w:r w:rsidRPr="001C5903">
            <w:rPr>
              <w:b/>
              <w:bCs/>
              <w:lang w:val="es-ES"/>
            </w:rPr>
            <w:fldChar w:fldCharType="end"/>
          </w:r>
        </w:p>
      </w:sdtContent>
    </w:sdt>
    <w:p w:rsidR="00D836CB" w:rsidRDefault="00D836CB">
      <w:pPr>
        <w:spacing w:after="200" w:line="276" w:lineRule="auto"/>
        <w:jc w:val="left"/>
        <w:rPr>
          <w:rFonts w:eastAsiaTheme="majorEastAsia" w:cstheme="majorBidi"/>
          <w:b/>
          <w:bCs/>
          <w:caps/>
          <w:color w:val="365F91" w:themeColor="accent1" w:themeShade="BF"/>
          <w:sz w:val="28"/>
          <w:szCs w:val="28"/>
        </w:rPr>
      </w:pPr>
      <w:r>
        <w:br w:type="page"/>
      </w:r>
    </w:p>
    <w:p w:rsidR="00740F1A" w:rsidRPr="001C5903" w:rsidRDefault="000A54E2" w:rsidP="003F2ECC">
      <w:pPr>
        <w:pStyle w:val="Ttulo1"/>
        <w:numPr>
          <w:ilvl w:val="0"/>
          <w:numId w:val="0"/>
        </w:numPr>
        <w:ind w:left="567" w:hanging="567"/>
        <w:jc w:val="both"/>
      </w:pPr>
      <w:bookmarkStart w:id="3" w:name="_Toc515512908"/>
      <w:r>
        <w:t>RESUMEN</w:t>
      </w:r>
      <w:bookmarkEnd w:id="3"/>
    </w:p>
    <w:p w:rsidR="00BE6D03" w:rsidRDefault="00BE6D03" w:rsidP="00DF2431">
      <w:r>
        <w:t xml:space="preserve">Este trabajo </w:t>
      </w:r>
      <w:r w:rsidR="00D60B5D">
        <w:t xml:space="preserve">busca proponer un modelo de visualización de datos </w:t>
      </w:r>
      <w:ins w:id="4" w:author="USUARIO" w:date="2018-05-31T12:14:00Z">
        <w:r w:rsidR="00A65ACB">
          <w:t xml:space="preserve">, </w:t>
        </w:r>
      </w:ins>
      <w:del w:id="5" w:author="USUARIO" w:date="2018-05-31T12:14:00Z">
        <w:r w:rsidR="00D60B5D" w:rsidDel="00A65ACB">
          <w:delText xml:space="preserve">mejorado </w:delText>
        </w:r>
      </w:del>
      <w:r w:rsidR="00D60B5D">
        <w:t xml:space="preserve">a partir </w:t>
      </w:r>
      <w:r w:rsidR="00FF5D4D">
        <w:t xml:space="preserve">de la comparación </w:t>
      </w:r>
      <w:del w:id="6" w:author="USUARIO" w:date="2018-05-31T12:15:00Z">
        <w:r w:rsidR="00FF5D4D" w:rsidDel="00A65ACB">
          <w:delText xml:space="preserve">del </w:delText>
        </w:r>
      </w:del>
      <w:ins w:id="7" w:author="USUARIO" w:date="2018-05-31T12:15:00Z">
        <w:r w:rsidR="00A65ACB">
          <w:t xml:space="preserve">entre un </w:t>
        </w:r>
      </w:ins>
      <w:r w:rsidR="00FF5D4D">
        <w:t xml:space="preserve">modelo basado en sistemas cognitivos y </w:t>
      </w:r>
      <w:del w:id="8" w:author="USUARIO" w:date="2018-05-31T12:15:00Z">
        <w:r w:rsidR="00FF5D4D" w:rsidDel="00A65ACB">
          <w:delText xml:space="preserve">el </w:delText>
        </w:r>
      </w:del>
      <w:ins w:id="9" w:author="USUARIO" w:date="2018-05-31T12:15:00Z">
        <w:r w:rsidR="00A65ACB">
          <w:t xml:space="preserve">un </w:t>
        </w:r>
      </w:ins>
      <w:r w:rsidR="00FF5D4D">
        <w:t>modelo basado en blockchain</w:t>
      </w:r>
      <w:r w:rsidR="00D60B5D">
        <w:t xml:space="preserve">. </w:t>
      </w:r>
      <w:r w:rsidR="00DB7026">
        <w:t>Para este fin</w:t>
      </w:r>
      <w:r w:rsidR="00D60B5D">
        <w:t xml:space="preserve">, utiliza como </w:t>
      </w:r>
      <w:r w:rsidR="00DB7026">
        <w:t>recurso primario</w:t>
      </w:r>
      <w:r w:rsidR="00D60B5D">
        <w:t xml:space="preserve"> un repositorio documental e investigativo que tiene el Instituto para la pedagogía, la paz y el conflicto urbano IPAZUD, para que los usuarios que tienen diferentes intereses por conocer y utilizar la producción académica del instituto puedan visualizar los datos utilizados por el modelo sugerido.</w:t>
      </w:r>
      <w:r w:rsidR="00DB7026">
        <w:t xml:space="preserve"> </w:t>
      </w:r>
    </w:p>
    <w:p w:rsidR="00740F1A" w:rsidRPr="001C5903" w:rsidRDefault="000A54E2" w:rsidP="003F2ECC">
      <w:pPr>
        <w:pStyle w:val="Ttulo1"/>
        <w:numPr>
          <w:ilvl w:val="0"/>
          <w:numId w:val="0"/>
        </w:numPr>
        <w:ind w:left="567" w:hanging="567"/>
        <w:jc w:val="both"/>
      </w:pPr>
      <w:bookmarkStart w:id="10" w:name="_Toc515512909"/>
      <w:r>
        <w:t>PALABRAS CLAVE</w:t>
      </w:r>
      <w:bookmarkEnd w:id="10"/>
    </w:p>
    <w:p w:rsidR="00740F1A" w:rsidRPr="001C5903" w:rsidRDefault="000A54E2" w:rsidP="00262E77">
      <w:pPr>
        <w:rPr>
          <w:rFonts w:eastAsiaTheme="majorEastAsia"/>
          <w:color w:val="365F91" w:themeColor="accent1" w:themeShade="BF"/>
          <w:sz w:val="28"/>
          <w:szCs w:val="28"/>
        </w:rPr>
      </w:pPr>
      <w:r>
        <w:rPr>
          <w:lang w:val="es-ES"/>
        </w:rPr>
        <w:t xml:space="preserve">Blockchain, Modelos de Visualización, Técnicas de visualización, </w:t>
      </w:r>
      <w:r w:rsidR="00E46EEA">
        <w:rPr>
          <w:lang w:val="es-ES"/>
        </w:rPr>
        <w:t xml:space="preserve">Visualización de Datos, </w:t>
      </w:r>
      <w:r>
        <w:rPr>
          <w:lang w:val="es-ES"/>
        </w:rPr>
        <w:t>Sistemas Dinámicos Cognitivos.</w:t>
      </w:r>
      <w:r w:rsidR="00740F1A" w:rsidRPr="001C5903">
        <w:br w:type="page"/>
      </w:r>
    </w:p>
    <w:p w:rsidR="003E219F" w:rsidRPr="001C5903" w:rsidRDefault="000A54E2" w:rsidP="003F2ECC">
      <w:pPr>
        <w:pStyle w:val="Ttulo1"/>
        <w:numPr>
          <w:ilvl w:val="0"/>
          <w:numId w:val="0"/>
        </w:numPr>
        <w:ind w:left="567" w:hanging="567"/>
        <w:jc w:val="both"/>
      </w:pPr>
      <w:bookmarkStart w:id="11" w:name="_Toc515512910"/>
      <w:r>
        <w:t>INTRODUCCIÓN</w:t>
      </w:r>
      <w:bookmarkEnd w:id="11"/>
    </w:p>
    <w:p w:rsidR="00D4086D" w:rsidRDefault="0014156D" w:rsidP="00C15C5F">
      <w:pPr>
        <w:rPr>
          <w:lang w:val="es-ES"/>
        </w:rPr>
      </w:pPr>
      <w:r>
        <w:rPr>
          <w:lang w:val="es-ES"/>
        </w:rPr>
        <w:t xml:space="preserve">La visualización de datos </w:t>
      </w:r>
      <w:r w:rsidR="00627946">
        <w:rPr>
          <w:lang w:val="es-ES"/>
        </w:rPr>
        <w:t>tiene como finalidad</w:t>
      </w:r>
      <w:r>
        <w:rPr>
          <w:lang w:val="es-ES"/>
        </w:rPr>
        <w:t xml:space="preserve"> comunicar información de </w:t>
      </w:r>
      <w:r w:rsidR="00627946">
        <w:rPr>
          <w:lang w:val="es-ES"/>
        </w:rPr>
        <w:t>forma concreta, precisa y eficiente, para ayudar a los usuarios a analizar y razonar sobre datos y evidencias.</w:t>
      </w:r>
    </w:p>
    <w:p w:rsidR="00627946" w:rsidRDefault="000111CE" w:rsidP="00C15C5F">
      <w:pPr>
        <w:rPr>
          <w:lang w:val="es-ES"/>
        </w:rPr>
      </w:pPr>
      <w:r>
        <w:rPr>
          <w:lang w:val="es-ES"/>
        </w:rPr>
        <w:t xml:space="preserve">El ritmo bajo el cual se crean datos va notablemente en aumento cada año, y aumentarán mucho </w:t>
      </w:r>
      <w:r w:rsidR="008F1C30">
        <w:rPr>
          <w:lang w:val="es-ES"/>
        </w:rPr>
        <w:t>más</w:t>
      </w:r>
      <w:r>
        <w:rPr>
          <w:lang w:val="es-ES"/>
        </w:rPr>
        <w:t xml:space="preserve"> gracias al auge del “Internet de las cosas” (Internet of Things), que busca conectar sensores y dispositivos que reciben datos constantemente, a través de aplicaciones que recogen los datos, los procesan, los almacenan, los analizan y los convierten en información de valor. </w:t>
      </w:r>
      <w:r w:rsidR="0053238A">
        <w:rPr>
          <w:lang w:val="es-ES"/>
        </w:rPr>
        <w:t>En este sentido</w:t>
      </w:r>
      <w:r>
        <w:rPr>
          <w:lang w:val="es-ES"/>
        </w:rPr>
        <w:t xml:space="preserve"> la visualización de datos es </w:t>
      </w:r>
      <w:r w:rsidR="0053238A">
        <w:rPr>
          <w:lang w:val="es-ES"/>
        </w:rPr>
        <w:t>estratégica</w:t>
      </w:r>
      <w:r>
        <w:rPr>
          <w:lang w:val="es-ES"/>
        </w:rPr>
        <w:t xml:space="preserve">, ya que dicha información debe ser presentada de manera adecuada y comprensible para que </w:t>
      </w:r>
      <w:r w:rsidR="0053238A">
        <w:rPr>
          <w:lang w:val="es-ES"/>
        </w:rPr>
        <w:t>sea accesible al</w:t>
      </w:r>
      <w:r>
        <w:rPr>
          <w:lang w:val="es-ES"/>
        </w:rPr>
        <w:t xml:space="preserve"> públic</w:t>
      </w:r>
      <w:r w:rsidR="00A62022">
        <w:rPr>
          <w:lang w:val="es-ES"/>
        </w:rPr>
        <w:t>o</w:t>
      </w:r>
      <w:r>
        <w:rPr>
          <w:lang w:val="es-ES"/>
        </w:rPr>
        <w:t xml:space="preserve"> al que va dirigida y pueda ayudar a</w:t>
      </w:r>
      <w:r w:rsidR="00A62022">
        <w:rPr>
          <w:lang w:val="es-ES"/>
        </w:rPr>
        <w:t xml:space="preserve"> la</w:t>
      </w:r>
      <w:r>
        <w:rPr>
          <w:lang w:val="es-ES"/>
        </w:rPr>
        <w:t xml:space="preserve"> toma</w:t>
      </w:r>
      <w:r w:rsidR="00A62022">
        <w:rPr>
          <w:lang w:val="es-ES"/>
        </w:rPr>
        <w:t xml:space="preserve"> de</w:t>
      </w:r>
      <w:r>
        <w:rPr>
          <w:lang w:val="es-ES"/>
        </w:rPr>
        <w:t xml:space="preserve"> decisiones.</w:t>
      </w:r>
    </w:p>
    <w:p w:rsidR="00A62022" w:rsidRDefault="00A62022" w:rsidP="00C15C5F">
      <w:pPr>
        <w:rPr>
          <w:lang w:val="es-ES"/>
        </w:rPr>
      </w:pPr>
      <w:r>
        <w:rPr>
          <w:lang w:val="es-ES"/>
        </w:rPr>
        <w:t>La interacción es un factor diferenciador en la visualización de datos, ya que facilita y amplía la comprensión de la información que se quiere transmitir.</w:t>
      </w:r>
    </w:p>
    <w:p w:rsidR="00A62022" w:rsidRPr="00735EEA" w:rsidRDefault="00A62022" w:rsidP="00A62022">
      <w:pPr>
        <w:rPr>
          <w:lang w:val="es-ES"/>
        </w:rPr>
      </w:pPr>
      <w:r w:rsidRPr="00FF5D4D">
        <w:rPr>
          <w:lang w:val="es-ES"/>
        </w:rPr>
        <w:t xml:space="preserve">Así, el presente trabajo tiene como </w:t>
      </w:r>
      <w:ins w:id="12" w:author="USUARIO" w:date="2018-05-31T12:18:00Z">
        <w:r w:rsidR="007E0E93">
          <w:rPr>
            <w:lang w:val="es-ES"/>
          </w:rPr>
          <w:t>fin</w:t>
        </w:r>
      </w:ins>
      <w:del w:id="13" w:author="USUARIO" w:date="2018-05-31T12:18:00Z">
        <w:r w:rsidRPr="00FF5D4D" w:rsidDel="007E0E93">
          <w:rPr>
            <w:lang w:val="es-ES"/>
          </w:rPr>
          <w:delText>propósito</w:delText>
        </w:r>
      </w:del>
      <w:r w:rsidRPr="00FF5D4D">
        <w:rPr>
          <w:lang w:val="es-ES"/>
        </w:rPr>
        <w:t xml:space="preserve"> </w:t>
      </w:r>
      <w:del w:id="14" w:author="USUARIO" w:date="2018-05-31T12:16:00Z">
        <w:r w:rsidRPr="00FF5D4D" w:rsidDel="00A65ACB">
          <w:rPr>
            <w:lang w:val="es-ES"/>
          </w:rPr>
          <w:delText xml:space="preserve">generar </w:delText>
        </w:r>
      </w:del>
      <w:ins w:id="15" w:author="USUARIO" w:date="2018-05-31T12:20:00Z">
        <w:r w:rsidR="007E0E93">
          <w:rPr>
            <w:lang w:val="es-ES"/>
          </w:rPr>
          <w:t>plantear</w:t>
        </w:r>
      </w:ins>
      <w:ins w:id="16" w:author="USUARIO" w:date="2018-05-31T12:16:00Z">
        <w:r w:rsidR="00A65ACB" w:rsidRPr="00FF5D4D">
          <w:rPr>
            <w:lang w:val="es-ES"/>
          </w:rPr>
          <w:t xml:space="preserve"> </w:t>
        </w:r>
      </w:ins>
      <w:r w:rsidRPr="00FF5D4D">
        <w:rPr>
          <w:lang w:val="es-ES"/>
        </w:rPr>
        <w:t xml:space="preserve">un modelo de </w:t>
      </w:r>
      <w:r w:rsidR="00D60B5D" w:rsidRPr="00FF5D4D">
        <w:rPr>
          <w:lang w:val="es-ES"/>
        </w:rPr>
        <w:t>visualización</w:t>
      </w:r>
      <w:r w:rsidR="00DB7026" w:rsidRPr="00FF5D4D">
        <w:rPr>
          <w:lang w:val="es-ES"/>
        </w:rPr>
        <w:t xml:space="preserve"> </w:t>
      </w:r>
      <w:del w:id="17" w:author="USUARIO" w:date="2018-05-31T12:15:00Z">
        <w:r w:rsidR="00DB7026" w:rsidRPr="00FF5D4D" w:rsidDel="00A65ACB">
          <w:rPr>
            <w:lang w:val="es-ES"/>
          </w:rPr>
          <w:delText>mejorado</w:delText>
        </w:r>
        <w:r w:rsidRPr="00FF5D4D" w:rsidDel="00A65ACB">
          <w:rPr>
            <w:lang w:val="es-ES"/>
          </w:rPr>
          <w:delText xml:space="preserve"> </w:delText>
        </w:r>
      </w:del>
      <w:del w:id="18" w:author="USUARIO" w:date="2018-05-31T12:18:00Z">
        <w:r w:rsidR="00055E58" w:rsidRPr="00FF5D4D" w:rsidDel="007E0E93">
          <w:rPr>
            <w:lang w:val="es-ES"/>
          </w:rPr>
          <w:delText>entre los</w:delText>
        </w:r>
      </w:del>
      <w:ins w:id="19" w:author="USUARIO" w:date="2018-05-31T12:18:00Z">
        <w:r w:rsidR="007E0E93">
          <w:rPr>
            <w:lang w:val="es-ES"/>
          </w:rPr>
          <w:t>de</w:t>
        </w:r>
      </w:ins>
      <w:r w:rsidR="00055E58" w:rsidRPr="00FF5D4D">
        <w:rPr>
          <w:lang w:val="es-ES"/>
        </w:rPr>
        <w:t xml:space="preserve"> </w:t>
      </w:r>
      <w:r w:rsidRPr="00FF5D4D">
        <w:rPr>
          <w:lang w:val="es-ES"/>
        </w:rPr>
        <w:t>datos históricos y culturales recopilados por</w:t>
      </w:r>
      <w:r w:rsidR="0053238A" w:rsidRPr="00FF5D4D">
        <w:rPr>
          <w:lang w:val="es-ES"/>
        </w:rPr>
        <w:t xml:space="preserve"> las investigaciones llevadas a cabo por</w:t>
      </w:r>
      <w:r w:rsidRPr="00FF5D4D">
        <w:rPr>
          <w:lang w:val="es-ES"/>
        </w:rPr>
        <w:t xml:space="preserve"> el </w:t>
      </w:r>
      <w:r w:rsidR="00055E58" w:rsidRPr="00FF5D4D">
        <w:rPr>
          <w:lang w:val="es-ES"/>
        </w:rPr>
        <w:t>IPAZUD, vinculados</w:t>
      </w:r>
      <w:r w:rsidRPr="00FF5D4D">
        <w:rPr>
          <w:lang w:val="es-ES"/>
        </w:rPr>
        <w:t xml:space="preserve"> con temas de la violencia y la política de la historia reciente de Colombia.</w:t>
      </w:r>
      <w:r w:rsidR="00055E58" w:rsidRPr="00FF5D4D">
        <w:rPr>
          <w:lang w:val="es-ES"/>
        </w:rPr>
        <w:t xml:space="preserve"> Para ello se comparan </w:t>
      </w:r>
      <w:r w:rsidR="00FF5D4D" w:rsidRPr="00FF5D4D">
        <w:rPr>
          <w:lang w:val="es-ES"/>
        </w:rPr>
        <w:t>los modelos basados en sistemas dinámicos cognitivos y en blockchain</w:t>
      </w:r>
      <w:r w:rsidR="00055E58" w:rsidRPr="00FF5D4D">
        <w:rPr>
          <w:lang w:val="es-ES"/>
        </w:rPr>
        <w:t xml:space="preserve">, con el objetivo de seleccionar uno de ellos que se acople al objeto de estudio y </w:t>
      </w:r>
      <w:del w:id="20" w:author="USUARIO" w:date="2018-05-31T12:19:00Z">
        <w:r w:rsidR="00055E58" w:rsidRPr="00FF5D4D" w:rsidDel="007E0E93">
          <w:rPr>
            <w:lang w:val="es-ES"/>
          </w:rPr>
          <w:delText>se le pueda realizar una mejora</w:delText>
        </w:r>
      </w:del>
      <w:ins w:id="21" w:author="USUARIO" w:date="2018-05-31T12:19:00Z">
        <w:r w:rsidR="007E0E93">
          <w:rPr>
            <w:lang w:val="es-ES"/>
          </w:rPr>
          <w:t>a partir de los resultados</w:t>
        </w:r>
      </w:ins>
      <w:r w:rsidR="00055E58" w:rsidRPr="00FF5D4D">
        <w:rPr>
          <w:lang w:val="es-ES"/>
        </w:rPr>
        <w:t xml:space="preserve">, </w:t>
      </w:r>
      <w:ins w:id="22" w:author="USUARIO" w:date="2018-05-31T12:20:00Z">
        <w:r w:rsidR="007E0E93">
          <w:rPr>
            <w:lang w:val="es-ES"/>
          </w:rPr>
          <w:t xml:space="preserve">proponer un modelo, que permita mejorar </w:t>
        </w:r>
      </w:ins>
      <w:ins w:id="23" w:author="USUARIO" w:date="2018-05-31T12:22:00Z">
        <w:r w:rsidR="007E0E93">
          <w:rPr>
            <w:lang w:val="es-ES"/>
          </w:rPr>
          <w:t>visualizar</w:t>
        </w:r>
      </w:ins>
      <w:ins w:id="24" w:author="USUARIO" w:date="2018-05-31T12:20:00Z">
        <w:r w:rsidR="007E0E93">
          <w:rPr>
            <w:lang w:val="es-ES"/>
          </w:rPr>
          <w:t xml:space="preserve"> los datos con los cuales </w:t>
        </w:r>
      </w:ins>
      <w:ins w:id="25" w:author="USUARIO" w:date="2018-05-31T12:21:00Z">
        <w:r w:rsidR="007E0E93">
          <w:rPr>
            <w:lang w:val="es-ES"/>
          </w:rPr>
          <w:t>será</w:t>
        </w:r>
      </w:ins>
      <w:ins w:id="26" w:author="USUARIO" w:date="2018-05-31T12:20:00Z">
        <w:r w:rsidR="007E0E93">
          <w:rPr>
            <w:lang w:val="es-ES"/>
          </w:rPr>
          <w:t xml:space="preserve"> </w:t>
        </w:r>
      </w:ins>
      <w:ins w:id="27" w:author="USUARIO" w:date="2018-05-31T12:21:00Z">
        <w:r w:rsidR="007E0E93">
          <w:rPr>
            <w:lang w:val="es-ES"/>
          </w:rPr>
          <w:t>validado.</w:t>
        </w:r>
      </w:ins>
      <w:del w:id="28" w:author="USUARIO" w:date="2018-05-31T12:21:00Z">
        <w:r w:rsidR="00055E58" w:rsidRPr="00FF5D4D" w:rsidDel="007E0E93">
          <w:rPr>
            <w:lang w:val="es-ES"/>
          </w:rPr>
          <w:delText xml:space="preserve">para aplicarla en el modelo de </w:delText>
        </w:r>
        <w:r w:rsidR="00DB7026" w:rsidRPr="00FF5D4D" w:rsidDel="007E0E93">
          <w:rPr>
            <w:lang w:val="es-ES"/>
          </w:rPr>
          <w:delText>visualización</w:delText>
        </w:r>
        <w:r w:rsidR="00055E58" w:rsidRPr="00FF5D4D" w:rsidDel="007E0E93">
          <w:rPr>
            <w:lang w:val="es-ES"/>
          </w:rPr>
          <w:delText xml:space="preserve"> que se quiere crear.</w:delText>
        </w:r>
      </w:del>
    </w:p>
    <w:p w:rsidR="008C6B01" w:rsidRPr="00A25578" w:rsidRDefault="004F60D0" w:rsidP="004F60D0">
      <w:pPr>
        <w:spacing w:after="200" w:line="276" w:lineRule="auto"/>
        <w:jc w:val="left"/>
        <w:rPr>
          <w:color w:val="222222"/>
          <w:shd w:val="clear" w:color="auto" w:fill="FFFFFF"/>
        </w:rPr>
      </w:pPr>
      <w:r>
        <w:rPr>
          <w:color w:val="222222"/>
          <w:shd w:val="clear" w:color="auto" w:fill="FFFFFF"/>
        </w:rPr>
        <w:br w:type="page"/>
      </w:r>
    </w:p>
    <w:p w:rsidR="00C85F76" w:rsidRDefault="000A54E2" w:rsidP="00C85F76">
      <w:pPr>
        <w:pStyle w:val="Ttulo1"/>
      </w:pPr>
      <w:bookmarkStart w:id="29" w:name="_Toc515512911"/>
      <w:r>
        <w:t>PROBLEMA DE INVESTIGACIÓN</w:t>
      </w:r>
      <w:bookmarkEnd w:id="29"/>
    </w:p>
    <w:p w:rsidR="009B56FF" w:rsidRDefault="009B56FF" w:rsidP="00DE47AB">
      <w:pPr>
        <w:spacing w:before="100" w:beforeAutospacing="1" w:after="100" w:afterAutospacing="1"/>
        <w:rPr>
          <w:color w:val="000000" w:themeColor="text1"/>
          <w:shd w:val="clear" w:color="auto" w:fill="FFFFFF"/>
        </w:rPr>
      </w:pPr>
      <w:r>
        <w:rPr>
          <w:color w:val="000000" w:themeColor="text1"/>
          <w:shd w:val="clear" w:color="auto" w:fill="FFFFFF"/>
        </w:rPr>
        <w:t xml:space="preserve">El Instituto de Paz de la Universidad Distrital </w:t>
      </w:r>
      <w:r w:rsidR="004A2FE5">
        <w:rPr>
          <w:color w:val="000000" w:themeColor="text1"/>
          <w:shd w:val="clear" w:color="auto" w:fill="FFFFFF"/>
        </w:rPr>
        <w:t xml:space="preserve">ha venido realizando </w:t>
      </w:r>
      <w:del w:id="30" w:author="USUARIO" w:date="2018-05-31T14:22:00Z">
        <w:r w:rsidR="004A2FE5" w:rsidDel="000C24DB">
          <w:rPr>
            <w:color w:val="000000" w:themeColor="text1"/>
            <w:shd w:val="clear" w:color="auto" w:fill="FFFFFF"/>
          </w:rPr>
          <w:delText xml:space="preserve">investigaciones </w:delText>
        </w:r>
      </w:del>
      <w:ins w:id="31" w:author="USUARIO" w:date="2018-05-31T14:22:00Z">
        <w:r w:rsidR="000C24DB">
          <w:rPr>
            <w:color w:val="000000" w:themeColor="text1"/>
            <w:shd w:val="clear" w:color="auto" w:fill="FFFFFF"/>
          </w:rPr>
          <w:t xml:space="preserve">estudios </w:t>
        </w:r>
      </w:ins>
      <w:r w:rsidR="004A2FE5">
        <w:rPr>
          <w:color w:val="000000" w:themeColor="text1"/>
          <w:shd w:val="clear" w:color="auto" w:fill="FFFFFF"/>
        </w:rPr>
        <w:t>sobre la historia reciente de Colombia, en términos de política y violencia. Como producto de estas investigaciones, se han generado diferentes publicaciones</w:t>
      </w:r>
      <w:del w:id="32" w:author="USUARIO" w:date="2018-05-31T14:22:00Z">
        <w:r w:rsidR="004A2FE5" w:rsidDel="000C24DB">
          <w:rPr>
            <w:color w:val="000000" w:themeColor="text1"/>
            <w:shd w:val="clear" w:color="auto" w:fill="FFFFFF"/>
          </w:rPr>
          <w:delText>, las cuales presentan los resultados de las diferentes investigaciones</w:delText>
        </w:r>
      </w:del>
      <w:r w:rsidR="004A2FE5">
        <w:rPr>
          <w:color w:val="000000" w:themeColor="text1"/>
          <w:shd w:val="clear" w:color="auto" w:fill="FFFFFF"/>
        </w:rPr>
        <w:t xml:space="preserve">. </w:t>
      </w:r>
    </w:p>
    <w:p w:rsidR="004A2FE5" w:rsidRDefault="004A2FE5" w:rsidP="00DE47AB">
      <w:pPr>
        <w:spacing w:before="100" w:beforeAutospacing="1" w:after="100" w:afterAutospacing="1"/>
        <w:rPr>
          <w:color w:val="000000" w:themeColor="text1"/>
          <w:shd w:val="clear" w:color="auto" w:fill="FFFFFF"/>
        </w:rPr>
      </w:pPr>
      <w:r>
        <w:rPr>
          <w:color w:val="000000" w:themeColor="text1"/>
          <w:shd w:val="clear" w:color="auto" w:fill="FFFFFF"/>
        </w:rPr>
        <w:t>Sin embargo, el IPAZUD está buscando mecanismos para divulgar masivamente esta información, pues considera que los datos que se manejan</w:t>
      </w:r>
      <w:ins w:id="33" w:author="USUARIO" w:date="2018-05-31T14:23:00Z">
        <w:r w:rsidR="000C24DB">
          <w:rPr>
            <w:color w:val="000000" w:themeColor="text1"/>
            <w:shd w:val="clear" w:color="auto" w:fill="FFFFFF"/>
          </w:rPr>
          <w:t>,</w:t>
        </w:r>
      </w:ins>
      <w:del w:id="34" w:author="USUARIO" w:date="2018-05-31T14:23:00Z">
        <w:r w:rsidDel="000C24DB">
          <w:rPr>
            <w:color w:val="000000" w:themeColor="text1"/>
            <w:shd w:val="clear" w:color="auto" w:fill="FFFFFF"/>
          </w:rPr>
          <w:delText xml:space="preserve"> en estas publicaciones</w:delText>
        </w:r>
      </w:del>
      <w:r>
        <w:rPr>
          <w:color w:val="000000" w:themeColor="text1"/>
          <w:shd w:val="clear" w:color="auto" w:fill="FFFFFF"/>
        </w:rPr>
        <w:t xml:space="preserve"> deberían estar al alcance de cualquier persona, por los siguientes motivos:</w:t>
      </w:r>
    </w:p>
    <w:p w:rsidR="004A2FE5" w:rsidRDefault="004A2FE5" w:rsidP="004A2FE5">
      <w:pPr>
        <w:pStyle w:val="Prrafodelista"/>
        <w:numPr>
          <w:ilvl w:val="0"/>
          <w:numId w:val="24"/>
        </w:numPr>
        <w:spacing w:before="100" w:beforeAutospacing="1" w:after="100" w:afterAutospacing="1"/>
        <w:rPr>
          <w:color w:val="000000" w:themeColor="text1"/>
          <w:shd w:val="clear" w:color="auto" w:fill="FFFFFF"/>
        </w:rPr>
      </w:pPr>
      <w:r>
        <w:rPr>
          <w:color w:val="000000" w:themeColor="text1"/>
          <w:shd w:val="clear" w:color="auto" w:fill="FFFFFF"/>
        </w:rPr>
        <w:t>Para que cualquier usuario que acceda a esta información, conozca la relevancia que tiene y comprenda el trabajo realizado por las investigaciones realizadas.</w:t>
      </w:r>
    </w:p>
    <w:p w:rsidR="004A2FE5" w:rsidRDefault="004A2FE5" w:rsidP="004A2FE5">
      <w:pPr>
        <w:pStyle w:val="Prrafodelista"/>
        <w:numPr>
          <w:ilvl w:val="0"/>
          <w:numId w:val="24"/>
        </w:numPr>
        <w:spacing w:before="100" w:beforeAutospacing="1" w:after="100" w:afterAutospacing="1"/>
        <w:rPr>
          <w:color w:val="000000" w:themeColor="text1"/>
          <w:shd w:val="clear" w:color="auto" w:fill="FFFFFF"/>
        </w:rPr>
      </w:pPr>
      <w:r>
        <w:rPr>
          <w:color w:val="000000" w:themeColor="text1"/>
          <w:shd w:val="clear" w:color="auto" w:fill="FFFFFF"/>
        </w:rPr>
        <w:t xml:space="preserve">Para que la información sirva como insumo de investigación para otros proyectos </w:t>
      </w:r>
    </w:p>
    <w:p w:rsidR="004A2FE5" w:rsidRDefault="004A2FE5" w:rsidP="004A2FE5">
      <w:pPr>
        <w:spacing w:before="100" w:beforeAutospacing="1" w:after="100" w:afterAutospacing="1"/>
        <w:rPr>
          <w:color w:val="000000" w:themeColor="text1"/>
          <w:shd w:val="clear" w:color="auto" w:fill="FFFFFF"/>
        </w:rPr>
      </w:pPr>
      <w:r>
        <w:rPr>
          <w:color w:val="000000" w:themeColor="text1"/>
          <w:shd w:val="clear" w:color="auto" w:fill="FFFFFF"/>
        </w:rPr>
        <w:t xml:space="preserve">Al realizar una indagación inicial, se hizo notoria la ausencia de una propuesta tecnológica que permita a las personas </w:t>
      </w:r>
      <w:r w:rsidR="00DB7026">
        <w:rPr>
          <w:color w:val="000000" w:themeColor="text1"/>
          <w:shd w:val="clear" w:color="auto" w:fill="FFFFFF"/>
        </w:rPr>
        <w:t>visualizar dicha información</w:t>
      </w:r>
      <w:r>
        <w:rPr>
          <w:color w:val="000000" w:themeColor="text1"/>
          <w:shd w:val="clear" w:color="auto" w:fill="FFFFFF"/>
        </w:rPr>
        <w:t xml:space="preserve">. Ante la necesidad de cumplir con la divulgación de los datos contenidos en las publicaciones, se presenta la oportunidad de </w:t>
      </w:r>
      <w:r w:rsidR="00D536D1">
        <w:rPr>
          <w:color w:val="000000" w:themeColor="text1"/>
          <w:shd w:val="clear" w:color="auto" w:fill="FFFFFF"/>
        </w:rPr>
        <w:t xml:space="preserve">crear un modelo que permita a los usuarios </w:t>
      </w:r>
      <w:r w:rsidR="00DB7026">
        <w:rPr>
          <w:color w:val="000000" w:themeColor="text1"/>
          <w:shd w:val="clear" w:color="auto" w:fill="FFFFFF"/>
        </w:rPr>
        <w:t>visualizar</w:t>
      </w:r>
      <w:r w:rsidR="00D536D1">
        <w:rPr>
          <w:color w:val="000000" w:themeColor="text1"/>
          <w:shd w:val="clear" w:color="auto" w:fill="FFFFFF"/>
        </w:rPr>
        <w:t xml:space="preserve"> esta información</w:t>
      </w:r>
      <w:r w:rsidR="00DB7026">
        <w:rPr>
          <w:color w:val="000000" w:themeColor="text1"/>
          <w:shd w:val="clear" w:color="auto" w:fill="FFFFFF"/>
        </w:rPr>
        <w:t>, para consultarla, descargarla, analizarla, entre otros.</w:t>
      </w:r>
    </w:p>
    <w:p w:rsidR="008D7CBA" w:rsidRDefault="008D7CBA" w:rsidP="004A2FE5">
      <w:pPr>
        <w:spacing w:before="100" w:beforeAutospacing="1" w:after="100" w:afterAutospacing="1"/>
        <w:rPr>
          <w:color w:val="000000" w:themeColor="text1"/>
          <w:shd w:val="clear" w:color="auto" w:fill="FFFFFF"/>
        </w:rPr>
      </w:pPr>
    </w:p>
    <w:p w:rsidR="008D7CBA" w:rsidRDefault="008D7CBA" w:rsidP="004A2FE5">
      <w:pPr>
        <w:spacing w:before="100" w:beforeAutospacing="1" w:after="100" w:afterAutospacing="1"/>
        <w:rPr>
          <w:color w:val="000000" w:themeColor="text1"/>
          <w:shd w:val="clear" w:color="auto" w:fill="FFFFFF"/>
        </w:rPr>
      </w:pPr>
    </w:p>
    <w:p w:rsidR="008D7CBA" w:rsidRDefault="008D7CBA" w:rsidP="004A2FE5">
      <w:pPr>
        <w:spacing w:before="100" w:beforeAutospacing="1" w:after="100" w:afterAutospacing="1"/>
        <w:rPr>
          <w:color w:val="000000" w:themeColor="text1"/>
          <w:shd w:val="clear" w:color="auto" w:fill="FFFFFF"/>
        </w:rPr>
      </w:pPr>
    </w:p>
    <w:p w:rsidR="008D7CBA" w:rsidRDefault="008D7CBA" w:rsidP="004A2FE5">
      <w:pPr>
        <w:spacing w:before="100" w:beforeAutospacing="1" w:after="100" w:afterAutospacing="1"/>
        <w:rPr>
          <w:color w:val="000000" w:themeColor="text1"/>
          <w:shd w:val="clear" w:color="auto" w:fill="FFFFFF"/>
        </w:rPr>
      </w:pPr>
    </w:p>
    <w:p w:rsidR="008D7CBA" w:rsidRPr="004A2FE5" w:rsidRDefault="008D7CBA" w:rsidP="004A2FE5">
      <w:pPr>
        <w:spacing w:before="100" w:beforeAutospacing="1" w:after="100" w:afterAutospacing="1"/>
        <w:rPr>
          <w:color w:val="000000" w:themeColor="text1"/>
          <w:shd w:val="clear" w:color="auto" w:fill="FFFFFF"/>
        </w:rPr>
      </w:pPr>
    </w:p>
    <w:p w:rsidR="003879F1" w:rsidRDefault="002B0741" w:rsidP="007907FA">
      <w:pPr>
        <w:pStyle w:val="Ttulo2"/>
      </w:pPr>
      <w:bookmarkStart w:id="35" w:name="_Toc515512912"/>
      <w:r>
        <w:t>PLANTEAMIENTO DEL</w:t>
      </w:r>
      <w:r w:rsidR="005B5ACF">
        <w:t xml:space="preserve"> problema</w:t>
      </w:r>
      <w:bookmarkEnd w:id="35"/>
    </w:p>
    <w:p w:rsidR="002B0741" w:rsidRDefault="002B0741" w:rsidP="002B0741">
      <w:r w:rsidRPr="001E670C">
        <w:t>De acuerdo a los datos suministrados por el DANE en sus encuestas de consumo cultural 2014</w:t>
      </w:r>
      <w:r>
        <w:t>(Mincultura,2014)</w:t>
      </w:r>
      <w:r w:rsidRPr="001E670C">
        <w:t xml:space="preserve"> y 2016</w:t>
      </w:r>
      <w:r>
        <w:t>(Mincultura,2016)</w:t>
      </w:r>
      <w:r w:rsidRPr="001E670C">
        <w:t xml:space="preserve">, se observa que cada vez son menos las personas de 12 años y de más edad que asisten a diferentes espacios culturales como bibliotecas, centros históricos, museos, centros culturales y galerías de arte. Allí también se refleja que las principales razones dadas </w:t>
      </w:r>
      <w:r w:rsidR="0053238A">
        <w:t xml:space="preserve">para </w:t>
      </w:r>
      <w:r w:rsidRPr="001E670C">
        <w:t>no asistir a estos espacios son: el desinterés por asistir (39.1%), la falta de tiempo (35.9%) y la ubicación lejana (25.1%)</w:t>
      </w:r>
      <w:r>
        <w:t xml:space="preserve"> </w:t>
      </w:r>
      <w:r w:rsidR="0053238A" w:rsidRPr="0053238A">
        <w:t>(</w:t>
      </w:r>
      <w:r w:rsidR="0053238A">
        <w:t>Oquendo,2015</w:t>
      </w:r>
      <w:r w:rsidR="0053238A" w:rsidRPr="0053238A">
        <w:t>)</w:t>
      </w:r>
      <w:r w:rsidRPr="008F1C30">
        <w:rPr>
          <w:color w:val="FF0000"/>
        </w:rPr>
        <w:t xml:space="preserve">. </w:t>
      </w:r>
      <w:r>
        <w:t xml:space="preserve">Otro factor </w:t>
      </w:r>
      <w:r w:rsidRPr="00DA1718">
        <w:t xml:space="preserve">influyente es la formación escolar, como indicó la directora del Museo Casa de la Memoria de Medellín:” Los museos no tienen más público porque nosotros no tenemos formación desde la escuela. En </w:t>
      </w:r>
      <w:r w:rsidR="0053238A">
        <w:t>los</w:t>
      </w:r>
      <w:r w:rsidRPr="00DA1718">
        <w:t xml:space="preserve"> currículo</w:t>
      </w:r>
      <w:r w:rsidR="0053238A">
        <w:t>s</w:t>
      </w:r>
      <w:r w:rsidRPr="00DA1718">
        <w:t xml:space="preserve"> </w:t>
      </w:r>
      <w:r w:rsidR="0053238A">
        <w:t xml:space="preserve">escolares </w:t>
      </w:r>
      <w:r w:rsidRPr="00DA1718">
        <w:t xml:space="preserve">no hay una comprensión de la importancia del arte en la construcción del sujeto, lo que ocurre en otros países donde los niños, desde muy pequeños </w:t>
      </w:r>
      <w:r w:rsidR="0053238A">
        <w:t xml:space="preserve">se les enseña a disfrutar y valorar los </w:t>
      </w:r>
      <w:r w:rsidRPr="00DA1718">
        <w:t>museos”</w:t>
      </w:r>
      <w:r>
        <w:t xml:space="preserve"> (Oquendo, 2015). Finalmente, en el diagnóstico del sector museal colombiano año 2013, realizado por el ministerio de cultura, se observa que el 73% de los museos apoyan técnicamente sus exhibiciones con material infográfico (fichas técnicas, textos explicativos y catálogos); el 22% de las entidades utilizan apoyos expográficos como multimedia, material audiovisual y audioguías; y sólo un 5% utiliza las nuevas tecnologías (visitas virtuales, código QR, Apps) para la exhibición de sus colecciones (Mincultura, 2014). Es aquí, ante esta situación, donde propuestas como la del MIT Museum Glassware Prototype toman valor, en </w:t>
      </w:r>
      <w:r w:rsidR="0053238A">
        <w:t>tanto que</w:t>
      </w:r>
      <w:r>
        <w:t xml:space="preserve"> se tiene en cuenta la adopción de gafas inteligentes que utilizan principios de la realidad mixta para generar nuevas experiencias entre los visitantes (Mason, 2016). </w:t>
      </w:r>
    </w:p>
    <w:p w:rsidR="002B0741" w:rsidRDefault="002B0741" w:rsidP="002B0741">
      <w:r>
        <w:t xml:space="preserve">Cabrera afirma (2016): </w:t>
      </w:r>
    </w:p>
    <w:p w:rsidR="002B0741" w:rsidRDefault="002B0741" w:rsidP="002B0741">
      <w:pPr>
        <w:ind w:left="709"/>
      </w:pPr>
      <w:r>
        <w:t>“P</w:t>
      </w:r>
      <w:r w:rsidRPr="005D27A3">
        <w:t>ara poder hablar de posacuerdo o posconflicto es necesario saber lo que nos pasó y que la clave de la educación de hoy al respecto debe tener tres conceptos claves: conflicto, memoria ejemplar (no volver a repetir los mismos errores) y escenarios de paz, que se deben construir</w:t>
      </w:r>
      <w:r>
        <w:t>”</w:t>
      </w:r>
      <w:r w:rsidRPr="005D27A3">
        <w:t>.</w:t>
      </w:r>
    </w:p>
    <w:p w:rsidR="00A22239" w:rsidRDefault="00A22239" w:rsidP="00A22239">
      <w:r>
        <w:t xml:space="preserve">Además, se evidencia </w:t>
      </w:r>
      <w:r w:rsidR="004E6134">
        <w:t>más</w:t>
      </w:r>
      <w:r>
        <w:t xml:space="preserve"> de 3 billones de búsquedas al día en Google, y en Colombia se reportan que 8 de cada 10 colombianos está usando internet, donde los estratos 1 y 2 son los que </w:t>
      </w:r>
      <w:r w:rsidR="003E00F4">
        <w:t>más</w:t>
      </w:r>
      <w:r>
        <w:t xml:space="preserve"> utilizan internet. </w:t>
      </w:r>
      <w:r w:rsidR="00765F3E">
        <w:t>(MINTIC, 2014)</w:t>
      </w:r>
    </w:p>
    <w:p w:rsidR="00C5520F" w:rsidRDefault="00C5520F" w:rsidP="00A22239">
      <w:r>
        <w:t>Finalmente, el trabajo realizado por el IPAZUD condensa información muy importante, relacionada con la violencia y la política reciente de Colombia.</w:t>
      </w:r>
    </w:p>
    <w:p w:rsidR="00A22239" w:rsidRPr="005D27A3" w:rsidRDefault="00A22239" w:rsidP="00A22239">
      <w:r>
        <w:t>Es así, como se observa una creciente demanda por consultar datos, noticias y contenidos digitales utilizando internet</w:t>
      </w:r>
      <w:r w:rsidR="00C5520F">
        <w:t xml:space="preserve">. Sumado con el déficit de visitas en museos y con un contexto político llevado a cabo por el “postconflicto”, se ve la necesidad de crear un modelo de </w:t>
      </w:r>
      <w:r w:rsidR="00DB7026">
        <w:t>visualización para</w:t>
      </w:r>
      <w:r w:rsidR="00C5520F">
        <w:t xml:space="preserve"> los usuarios que quieren consultar información relacionada con la violencia y la política reciente de Colombia, que pueda ser consultado utilizando internet y que ayude a divulgar el trabajo </w:t>
      </w:r>
      <w:r w:rsidR="00DB7026">
        <w:t xml:space="preserve">investigativo </w:t>
      </w:r>
      <w:r w:rsidR="00C5520F">
        <w:t>realizado por el IPAZUD.</w:t>
      </w:r>
    </w:p>
    <w:p w:rsidR="002B0741" w:rsidRDefault="003E00F4" w:rsidP="002B0741">
      <w:r>
        <w:t xml:space="preserve">De lo contrario, las investigaciones llevadas a cabo, así como los datos suministrados, quedarán relegados a las publicaciones físicas, las cuales no van a llegar a un gran número de personas, debido a que la tendencia de consultar y consumir información se hace por medio de Internet. Además, no divulgar masivamente esta información, de cierta manera se ve como una censura al acceso de estas investigaciones, porque son datos que deberían ser de dominio público. </w:t>
      </w:r>
      <w:r w:rsidR="002B0741">
        <w:t>Esto, al final, se traduce en</w:t>
      </w:r>
      <w:r>
        <w:t xml:space="preserve"> la pérdida </w:t>
      </w:r>
      <w:r w:rsidR="00DB7026">
        <w:t>de las investigaciones</w:t>
      </w:r>
      <w:r>
        <w:t xml:space="preserve"> realizad</w:t>
      </w:r>
      <w:r w:rsidR="00DB7026">
        <w:t>as</w:t>
      </w:r>
      <w:r>
        <w:t>, y el desaprovechamiento de una oportunidad para resaltar a la universidad.</w:t>
      </w:r>
    </w:p>
    <w:p w:rsidR="003E00F4" w:rsidRDefault="003E00F4" w:rsidP="002B0741">
      <w:r w:rsidRPr="00FF5D4D">
        <w:t>De manera que, se debe construir un modelo,</w:t>
      </w:r>
      <w:r w:rsidR="00FF5D4D" w:rsidRPr="00FF5D4D">
        <w:t xml:space="preserve"> basado en los modelos que marcan una tendencia actual (tales como los modelos basados en sistemas cognitivos y en blockchain)</w:t>
      </w:r>
      <w:r w:rsidRPr="00FF5D4D">
        <w:t xml:space="preserve"> </w:t>
      </w:r>
      <w:r w:rsidR="00765F3E" w:rsidRPr="00FF5D4D">
        <w:t xml:space="preserve">que integre </w:t>
      </w:r>
      <w:r w:rsidR="008F1C30" w:rsidRPr="00FF5D4D">
        <w:t>las TIC</w:t>
      </w:r>
      <w:r w:rsidR="00765F3E" w:rsidRPr="00FF5D4D">
        <w:t>, para analizar la información suministrada por los datos históricos y culturales de la violencia y la política reciente en Colombia, para divulgar los trabajos de investigación realizados por el IPAZUD y para dar a conocer esta información en la sociedad. Al final, se ayuda en la construcción de la memoria histórica y la memoria colectiva, que es un factor importante en la etapa del postconflicto.</w:t>
      </w:r>
      <w:r w:rsidR="00FF5D4D" w:rsidRPr="00FF5D4D">
        <w:t xml:space="preserve"> Estos resultados, marcarán un precedente y demostraran </w:t>
      </w:r>
      <w:r w:rsidR="00876FE4" w:rsidRPr="00FF5D4D">
        <w:t>la eficiencia</w:t>
      </w:r>
      <w:r w:rsidR="00FF5D4D" w:rsidRPr="00FF5D4D">
        <w:t xml:space="preserve"> del nuevo modelo de visualización propuesto.</w:t>
      </w:r>
    </w:p>
    <w:p w:rsidR="00DC7744" w:rsidRDefault="00DC7744" w:rsidP="002B0741"/>
    <w:p w:rsidR="005B5ACF" w:rsidRDefault="005B5ACF" w:rsidP="007907FA">
      <w:pPr>
        <w:pStyle w:val="Ttulo2"/>
      </w:pPr>
      <w:bookmarkStart w:id="36" w:name="_Toc515512913"/>
      <w:r>
        <w:t>FORMULACION DEL PROBLEMA</w:t>
      </w:r>
      <w:bookmarkEnd w:id="36"/>
    </w:p>
    <w:p w:rsidR="00074A72" w:rsidRPr="00204921" w:rsidRDefault="00765F3E" w:rsidP="002B0741">
      <w:r>
        <w:t>Como se dijo en la presentación, para dar a conocer los resultados de investigación sobre la violencia y la política reciente en Colombia, se debe planear una línea de investigación cuya primera fase de estudio investigativo tendrá como problema resolver la siguiente pregunta</w:t>
      </w:r>
      <w:r w:rsidR="000072CB">
        <w:t>: ¿Cómo se puede mejorar la divulgación y visualización de datos, vinculados a la memoria histórica de Colombia?</w:t>
      </w:r>
    </w:p>
    <w:p w:rsidR="007907FA" w:rsidRPr="004F60D0" w:rsidRDefault="000A54E2" w:rsidP="007907FA">
      <w:pPr>
        <w:pStyle w:val="Ttulo2"/>
      </w:pPr>
      <w:bookmarkStart w:id="37" w:name="_Toc515512914"/>
      <w:r>
        <w:t>SISTEMATIZACIÓN DEL PROBLEMA</w:t>
      </w:r>
      <w:bookmarkEnd w:id="37"/>
    </w:p>
    <w:p w:rsidR="001216C1" w:rsidRDefault="001216C1" w:rsidP="00765F3E">
      <w:pPr>
        <w:pStyle w:val="Prrafodelista"/>
        <w:numPr>
          <w:ilvl w:val="0"/>
          <w:numId w:val="25"/>
        </w:numPr>
        <w:spacing w:after="200" w:line="276" w:lineRule="auto"/>
        <w:jc w:val="left"/>
      </w:pPr>
      <w:r>
        <w:t>¿Qué información se puede deducir de los datos suministrado</w:t>
      </w:r>
      <w:r w:rsidR="00477376">
        <w:t>s</w:t>
      </w:r>
      <w:r>
        <w:t>?</w:t>
      </w:r>
    </w:p>
    <w:p w:rsidR="001216C1" w:rsidRDefault="001216C1" w:rsidP="00765F3E">
      <w:pPr>
        <w:pStyle w:val="Prrafodelista"/>
        <w:numPr>
          <w:ilvl w:val="0"/>
          <w:numId w:val="25"/>
        </w:numPr>
        <w:spacing w:after="200" w:line="276" w:lineRule="auto"/>
        <w:jc w:val="left"/>
      </w:pPr>
      <w:r>
        <w:t>¿</w:t>
      </w:r>
      <w:r w:rsidR="00477376">
        <w:t>Cuáles son las características que permiten la visualización de datos por medio de un modelo</w:t>
      </w:r>
      <w:r>
        <w:t>?</w:t>
      </w:r>
    </w:p>
    <w:p w:rsidR="001216C1" w:rsidRDefault="001216C1" w:rsidP="00765F3E">
      <w:pPr>
        <w:pStyle w:val="Prrafodelista"/>
        <w:numPr>
          <w:ilvl w:val="0"/>
          <w:numId w:val="25"/>
        </w:numPr>
        <w:spacing w:after="200" w:line="276" w:lineRule="auto"/>
        <w:jc w:val="left"/>
      </w:pPr>
      <w:r>
        <w:t>¿Cómo se puede integrar un repositorio de información que contiene datos históricos y culturales con un modelo de visualización?</w:t>
      </w:r>
    </w:p>
    <w:p w:rsidR="00477376" w:rsidRDefault="00477376" w:rsidP="00765F3E">
      <w:pPr>
        <w:pStyle w:val="Prrafodelista"/>
        <w:numPr>
          <w:ilvl w:val="0"/>
          <w:numId w:val="25"/>
        </w:numPr>
        <w:spacing w:after="200" w:line="276" w:lineRule="auto"/>
        <w:jc w:val="left"/>
      </w:pPr>
      <w:r>
        <w:t>¿Cómo evidenciar una mejora al modelo de visualización propuesto?</w:t>
      </w:r>
    </w:p>
    <w:p w:rsidR="00C85F76" w:rsidRDefault="00C85F76"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8D7CBA" w:rsidRDefault="008D7CBA" w:rsidP="004F60D0">
      <w:pPr>
        <w:spacing w:after="200" w:line="276" w:lineRule="auto"/>
        <w:jc w:val="left"/>
        <w:rPr>
          <w:shd w:val="clear" w:color="auto" w:fill="FFFFFF"/>
        </w:rPr>
      </w:pPr>
    </w:p>
    <w:p w:rsidR="009F4CD6" w:rsidRPr="001C5903" w:rsidRDefault="000A54E2" w:rsidP="003313E1">
      <w:pPr>
        <w:pStyle w:val="Ttulo1"/>
      </w:pPr>
      <w:bookmarkStart w:id="38" w:name="_Toc515512915"/>
      <w:r>
        <w:t>OBJETIVOS</w:t>
      </w:r>
      <w:bookmarkEnd w:id="38"/>
    </w:p>
    <w:p w:rsidR="009F4CD6" w:rsidRPr="001C5903" w:rsidRDefault="000A54E2" w:rsidP="007907FA">
      <w:pPr>
        <w:pStyle w:val="Ttulo2"/>
      </w:pPr>
      <w:bookmarkStart w:id="39" w:name="_Toc515512916"/>
      <w:r>
        <w:t>OBJETIVO GENERAL</w:t>
      </w:r>
      <w:bookmarkEnd w:id="39"/>
    </w:p>
    <w:p w:rsidR="00477376" w:rsidRDefault="00FE4FDE" w:rsidP="002B0741">
      <w:pPr>
        <w:spacing w:after="160"/>
      </w:pPr>
      <w:r>
        <w:t>Proponer</w:t>
      </w:r>
      <w:r w:rsidR="00477376">
        <w:t xml:space="preserve"> un modelo de visualización de datos históricos y culturales</w:t>
      </w:r>
      <w:r w:rsidR="00FF5D4D">
        <w:t xml:space="preserve"> que integre herramientas tecnológicas suministradas por las TIC</w:t>
      </w:r>
      <w:r w:rsidR="00477376">
        <w:t>,</w:t>
      </w:r>
      <w:r w:rsidR="00FF5D4D">
        <w:t xml:space="preserve"> el cual se fundamenta en el desarrollo de una mejora para el modelo que mejor se acople al objeto de estudio, que surge como resultado</w:t>
      </w:r>
      <w:r w:rsidR="00477376">
        <w:t xml:space="preserve"> de la comparación de </w:t>
      </w:r>
      <w:r w:rsidR="00FF5D4D">
        <w:t>los modelos basados en sistemas dinámicos cognitivos y en blockchain.</w:t>
      </w:r>
    </w:p>
    <w:p w:rsidR="00074A72" w:rsidRPr="00074A72" w:rsidRDefault="000A54E2" w:rsidP="00074A72">
      <w:pPr>
        <w:pStyle w:val="Ttulo2"/>
      </w:pPr>
      <w:bookmarkStart w:id="40" w:name="_Toc515512917"/>
      <w:r>
        <w:t>OBJETIVOS ESPECÍFICOS</w:t>
      </w:r>
      <w:bookmarkEnd w:id="40"/>
    </w:p>
    <w:p w:rsidR="00676630" w:rsidRDefault="00676630" w:rsidP="00347A6A">
      <w:pPr>
        <w:pStyle w:val="Prrafodelista"/>
        <w:numPr>
          <w:ilvl w:val="0"/>
          <w:numId w:val="23"/>
        </w:numPr>
        <w:spacing w:after="200" w:line="276" w:lineRule="auto"/>
      </w:pPr>
      <w:bookmarkStart w:id="41" w:name="_Hlk512974917"/>
      <w:r>
        <w:t>Analizar l</w:t>
      </w:r>
      <w:r w:rsidR="005D309E">
        <w:t xml:space="preserve">a información suministrada, </w:t>
      </w:r>
      <w:r w:rsidR="0073326E">
        <w:t>para determinar patrones y tendencias entre los datos recibidos.</w:t>
      </w:r>
    </w:p>
    <w:p w:rsidR="00676630" w:rsidRDefault="00676630" w:rsidP="00347A6A">
      <w:pPr>
        <w:pStyle w:val="Prrafodelista"/>
        <w:numPr>
          <w:ilvl w:val="0"/>
          <w:numId w:val="23"/>
        </w:numPr>
        <w:spacing w:after="200" w:line="276" w:lineRule="auto"/>
      </w:pPr>
      <w:r>
        <w:t xml:space="preserve">Seleccionar un modelo de visualización </w:t>
      </w:r>
      <w:r w:rsidR="005D309E">
        <w:t>que facilite la interacción de los usuarios con los datos históricos y culturales.</w:t>
      </w:r>
    </w:p>
    <w:p w:rsidR="00676630" w:rsidRDefault="00FE4FDE" w:rsidP="00347A6A">
      <w:pPr>
        <w:pStyle w:val="Prrafodelista"/>
        <w:numPr>
          <w:ilvl w:val="0"/>
          <w:numId w:val="23"/>
        </w:numPr>
        <w:spacing w:after="200" w:line="276" w:lineRule="auto"/>
      </w:pPr>
      <w:r>
        <w:t>Proponer un modelo de visualización mejorado</w:t>
      </w:r>
      <w:r w:rsidR="00676630">
        <w:t xml:space="preserve"> que permita </w:t>
      </w:r>
      <w:r w:rsidR="0073326E">
        <w:t>al usuario visualizar, recolectar y utilizar datos históricos y culturales</w:t>
      </w:r>
      <w:r>
        <w:t>, con fines informativos y académicos.</w:t>
      </w:r>
    </w:p>
    <w:p w:rsidR="0073326E" w:rsidRDefault="0073326E" w:rsidP="00347A6A">
      <w:pPr>
        <w:pStyle w:val="Prrafodelista"/>
        <w:numPr>
          <w:ilvl w:val="0"/>
          <w:numId w:val="23"/>
        </w:numPr>
        <w:spacing w:after="200" w:line="276" w:lineRule="auto"/>
      </w:pPr>
      <w:r>
        <w:t xml:space="preserve">Validar el modelo planteado, por medio de un experimento controlado, </w:t>
      </w:r>
      <w:r w:rsidR="00FE4FDE">
        <w:t>a partir del repositorio de datos suministrado por el IPAZUD.</w:t>
      </w:r>
    </w:p>
    <w:p w:rsidR="00676630" w:rsidRDefault="00676630" w:rsidP="002B0741">
      <w:pPr>
        <w:spacing w:after="200" w:line="276" w:lineRule="auto"/>
        <w:jc w:val="left"/>
      </w:pPr>
    </w:p>
    <w:bookmarkEnd w:id="41"/>
    <w:p w:rsidR="009F4CD6" w:rsidRPr="002A175C" w:rsidRDefault="003313E1" w:rsidP="004D0404">
      <w:pPr>
        <w:spacing w:after="200" w:line="276" w:lineRule="auto"/>
        <w:jc w:val="left"/>
      </w:pPr>
      <w:r>
        <w:br w:type="page"/>
      </w:r>
    </w:p>
    <w:p w:rsidR="003313E1" w:rsidRDefault="000A54E2" w:rsidP="003313E1">
      <w:pPr>
        <w:pStyle w:val="Ttulo1"/>
      </w:pPr>
      <w:bookmarkStart w:id="42" w:name="_Toc515512918"/>
      <w:r>
        <w:t>JUSTIFICACIÓN</w:t>
      </w:r>
      <w:bookmarkEnd w:id="42"/>
    </w:p>
    <w:p w:rsidR="00347A6A" w:rsidRDefault="00347A6A" w:rsidP="00B34FBC">
      <w:pPr>
        <w:pStyle w:val="Ttulo2"/>
        <w:numPr>
          <w:ilvl w:val="0"/>
          <w:numId w:val="0"/>
        </w:numPr>
        <w:ind w:left="1080" w:hanging="796"/>
      </w:pPr>
      <w:bookmarkStart w:id="43" w:name="_Toc515512919"/>
      <w:r>
        <w:t>3.</w:t>
      </w:r>
      <w:r w:rsidR="00B34FBC">
        <w:t>1</w:t>
      </w:r>
      <w:r>
        <w:t xml:space="preserve"> </w:t>
      </w:r>
      <w:r w:rsidR="000A54E2">
        <w:t>JUSTIFICACIÓN METODOLÓGICA</w:t>
      </w:r>
      <w:bookmarkEnd w:id="43"/>
    </w:p>
    <w:p w:rsidR="002B0741" w:rsidRDefault="002B0741" w:rsidP="002B0741">
      <w:pPr>
        <w:spacing w:after="200" w:line="276" w:lineRule="auto"/>
      </w:pPr>
      <w:r>
        <w:t xml:space="preserve">El proyecto reúne </w:t>
      </w:r>
      <w:r w:rsidR="008D488B">
        <w:t>información histórica</w:t>
      </w:r>
      <w:r>
        <w:t xml:space="preserve"> </w:t>
      </w:r>
      <w:r w:rsidR="0005424D">
        <w:t>y una</w:t>
      </w:r>
      <w:r w:rsidR="008D488B">
        <w:t xml:space="preserve"> necesidad </w:t>
      </w:r>
      <w:r>
        <w:t xml:space="preserve">tecnológica, que integrados de manera adecuada ofrecen una alternativa innovadora para </w:t>
      </w:r>
      <w:r w:rsidR="004D0404">
        <w:t>recuperar la memoria histórica</w:t>
      </w:r>
      <w:r>
        <w:t>.</w:t>
      </w:r>
    </w:p>
    <w:p w:rsidR="002B0741" w:rsidRDefault="002B0741" w:rsidP="002B0741">
      <w:pPr>
        <w:spacing w:after="200" w:line="276" w:lineRule="auto"/>
      </w:pPr>
      <w:r>
        <w:t>Las nuevas formas de interactividad basadas en técnicas de visualización (realidad virtual, realidad aumentada,</w:t>
      </w:r>
      <w:r w:rsidR="004D0404">
        <w:t xml:space="preserve"> aplicaciones, plataformas web, datos abiertos, entre otras</w:t>
      </w:r>
      <w:r>
        <w:t xml:space="preserve">) deben acercarse a </w:t>
      </w:r>
      <w:r w:rsidR="004D0404">
        <w:t>la</w:t>
      </w:r>
      <w:r>
        <w:t>s</w:t>
      </w:r>
      <w:r w:rsidR="004D0404">
        <w:t xml:space="preserve"> personas, investigadores</w:t>
      </w:r>
      <w:r>
        <w:t xml:space="preserve"> y organizaciones sociales que buscan una mayor cobertura y el fomento del interés por conocer los acontecimientos marcados por la violencia</w:t>
      </w:r>
      <w:r w:rsidR="004D0404">
        <w:t xml:space="preserve"> y la política</w:t>
      </w:r>
      <w:r>
        <w:t xml:space="preserve"> en Colombia. </w:t>
      </w:r>
    </w:p>
    <w:p w:rsidR="004D0404" w:rsidRDefault="004D0404" w:rsidP="002B0741">
      <w:pPr>
        <w:spacing w:after="200" w:line="276" w:lineRule="auto"/>
      </w:pPr>
      <w:r>
        <w:t>Por ello se debe analizar cu</w:t>
      </w:r>
      <w:r w:rsidR="0053238A">
        <w:t>á</w:t>
      </w:r>
      <w:r>
        <w:t>l modelo de visualización se acopla a las condiciones dadas, debido a que el objetivo no es solo divulgar la información, sino la manera como se hace, porque muchos usuarios van a querer descargar la información, relacionar los datos que están consultando, realizar preguntas, realizas aportes, mejoras y sugerencias. Es así como se construyen las bases para una cultura orientada al postconflicto. Con la puesta en marchar de este proyecto, se va a permitir que las personas conozcan más sobre estas nuevas tecnologías (El Tiempo, 2016).</w:t>
      </w:r>
    </w:p>
    <w:p w:rsidR="00347A6A" w:rsidRDefault="00347A6A" w:rsidP="00B34FBC">
      <w:pPr>
        <w:pStyle w:val="Ttulo2"/>
        <w:numPr>
          <w:ilvl w:val="0"/>
          <w:numId w:val="0"/>
        </w:numPr>
        <w:ind w:left="1080" w:hanging="796"/>
      </w:pPr>
      <w:bookmarkStart w:id="44" w:name="_Toc515512920"/>
      <w:r>
        <w:t xml:space="preserve">3.2 </w:t>
      </w:r>
      <w:r w:rsidR="000A54E2">
        <w:t>JUSTIFICACIÓN PRÁCTICA</w:t>
      </w:r>
      <w:bookmarkEnd w:id="44"/>
    </w:p>
    <w:p w:rsidR="002B0741" w:rsidRDefault="002B0741" w:rsidP="002B0741">
      <w:pPr>
        <w:spacing w:after="200" w:line="276" w:lineRule="auto"/>
      </w:pPr>
      <w:r>
        <w:t>Al final, con la construcción del prototipo que evidencie la interacción de las personas con estos datos históricos y culturales, se podrá avanzar en otras investigaciones que tomen el presente proyecto como insumo de investigación, además de validar la integración de la inteligencia computacional como factor clave en la identificación de patrones.</w:t>
      </w:r>
    </w:p>
    <w:p w:rsidR="005E19F2" w:rsidRDefault="005E19F2" w:rsidP="002B0741">
      <w:pPr>
        <w:spacing w:after="200" w:line="276" w:lineRule="auto"/>
      </w:pPr>
      <w:r>
        <w:t>Al final, cuando se valide el modelo de visualización, por medio de un experimento controlado, utilizando el repositorio del IPAZUD, se podrá avanzar en otras investigaciones que tomen el presente proyecto como insumo de investigación, además de validar la utilización de técnicas de visualización como linked data, ontologías, consumo de servicios web</w:t>
      </w:r>
      <w:r w:rsidR="00001338">
        <w:t>, entre otros.</w:t>
      </w:r>
    </w:p>
    <w:p w:rsidR="002B0741" w:rsidRDefault="002B0741" w:rsidP="002B0741">
      <w:pPr>
        <w:spacing w:after="200" w:line="276" w:lineRule="auto"/>
      </w:pPr>
      <w:r>
        <w:t>Dada la necesidad de fortalecer la memoria colectiva acerca de los hechos desarrollados en la historia reciente de la violencia</w:t>
      </w:r>
      <w:r w:rsidR="00B34FBC">
        <w:t xml:space="preserve"> y la política</w:t>
      </w:r>
      <w:r>
        <w:t xml:space="preserve"> en Colombia, se debe buscar una propuesta que agregue valor al contenido cultural, social e histórico que esta coyuntura ofrece. De manera que se puede </w:t>
      </w:r>
      <w:r w:rsidR="0053238A">
        <w:t>aportar</w:t>
      </w:r>
      <w:r>
        <w:t xml:space="preserve"> sentido de pertenencia por nuestro país y ofrecer una búsqueda de identidad cultural tan necesaria para los colombianos, por medio de la interacción con nuevos contenidos que van más allá de las propuestas convencionales que vemos hoy en día. </w:t>
      </w:r>
    </w:p>
    <w:p w:rsidR="008D7CBA" w:rsidRDefault="002B0741" w:rsidP="004D0404">
      <w:pPr>
        <w:spacing w:after="200" w:line="276" w:lineRule="auto"/>
      </w:pPr>
      <w:r>
        <w:t>En este periodo del postconflicto, es necesario que construyamos un pensamiento crítico frente al desarrollo de nuestra democracia, donde se pueda promover el debate, la reflexión colectiva y la controversia, un lugar donde los individuos busquen su lugar en la historia, su presente y su papel como agente activo en la transformación del país.</w:t>
      </w: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8D7CBA" w:rsidRDefault="008D7CBA" w:rsidP="004D0404">
      <w:pPr>
        <w:spacing w:after="200" w:line="276" w:lineRule="auto"/>
      </w:pPr>
    </w:p>
    <w:p w:rsidR="00DC7744" w:rsidRDefault="00DC7744" w:rsidP="004D0404">
      <w:pPr>
        <w:spacing w:after="200" w:line="276" w:lineRule="auto"/>
      </w:pPr>
    </w:p>
    <w:p w:rsidR="008D7CBA" w:rsidRDefault="008D7CBA" w:rsidP="004D0404">
      <w:pPr>
        <w:spacing w:after="200" w:line="276" w:lineRule="auto"/>
      </w:pPr>
    </w:p>
    <w:p w:rsidR="008D7CBA" w:rsidRPr="003313E1" w:rsidRDefault="008D7CBA" w:rsidP="004D0404">
      <w:pPr>
        <w:spacing w:after="200" w:line="276" w:lineRule="auto"/>
      </w:pPr>
    </w:p>
    <w:p w:rsidR="003313E1" w:rsidRDefault="000A54E2" w:rsidP="00CA264C">
      <w:pPr>
        <w:pStyle w:val="Ttulo1"/>
      </w:pPr>
      <w:bookmarkStart w:id="45" w:name="_Toc515512921"/>
      <w:r>
        <w:t>MARCO DE REFERENCIA</w:t>
      </w:r>
      <w:bookmarkEnd w:id="45"/>
    </w:p>
    <w:p w:rsidR="00EB5CCC" w:rsidRDefault="00EB5CCC" w:rsidP="008567B3">
      <w:r>
        <w:t>La visualización es el proceso de representar datos mediante una imagen visual. Sin embargo, el propósito de la visualización es la comprensión, no las imágenes por sí mismas.</w:t>
      </w:r>
    </w:p>
    <w:p w:rsidR="00EB5CCC" w:rsidRDefault="00EB5CCC" w:rsidP="008567B3">
      <w:r>
        <w:t xml:space="preserve"> Particularmente, las tecnologías de visualización tratan con el uso de representaciones visuales de datos, en forma interactiva y soportadas por computadora, para aumentar la cognición. En estas, la presentación de datos usa representaciones espaciales o gráficas, que facilitan la comparación, reconocimiento de patrones, detección de cambios y otras habilidades cognitivas que hacen uso del sistema visual.</w:t>
      </w:r>
    </w:p>
    <w:p w:rsidR="00592FE3" w:rsidRDefault="000A54E2" w:rsidP="00CA264C">
      <w:pPr>
        <w:pStyle w:val="Ttulo2"/>
      </w:pPr>
      <w:bookmarkStart w:id="46" w:name="_Toc515512922"/>
      <w:r>
        <w:t>MARCO TEÓRICO</w:t>
      </w:r>
      <w:bookmarkEnd w:id="46"/>
    </w:p>
    <w:p w:rsidR="00D36374" w:rsidRDefault="001F44E6" w:rsidP="001F44E6">
      <w:r>
        <w:t xml:space="preserve">La visualización de datos </w:t>
      </w:r>
      <w:r w:rsidR="00D36374">
        <w:t>desempeña un papel muy importante en las organizaciones y permiten mediante el uso de imágenes y gráficos visualizar los datos para hacerlos más comprensibles, atractivos, manejables y útiles.</w:t>
      </w:r>
    </w:p>
    <w:p w:rsidR="00404587" w:rsidRDefault="00D36374" w:rsidP="001F44E6">
      <w:r>
        <w:t>Existen herramientas, como VisualBITool (marco teorico 4 )</w:t>
      </w:r>
      <w:r w:rsidR="00404587">
        <w:t xml:space="preserve"> , que permite la visualización de datos para las operaciones de análisis multidimensional y las tareas de minería de datos tales como, clasificación basada en árboles de decisión, reglas de asociación y agrupamiento</w:t>
      </w:r>
      <w:r w:rsidR="006B77C0">
        <w:t xml:space="preserve">. </w:t>
      </w:r>
      <w:r w:rsidR="00404587">
        <w:t xml:space="preserve">La arquitectura de esta herramienta se compone de tres módulos: </w:t>
      </w:r>
      <w:r w:rsidR="00265080">
        <w:t>Interfaz gráfica, kernel y conexión. El módulo de interfaz gráfica, permite la interacción entre la herramienta y el usuario. En el kernel se encuentran imple</w:t>
      </w:r>
      <w:r w:rsidR="009144F2">
        <w:t>mentados los algoritmos, técnicas de visualización y el módulo de conexión, el cual permite recuperar la información desde los archivos y bases de datos construidas con el gestor de bases de datos PostgreSql.</w:t>
      </w:r>
    </w:p>
    <w:p w:rsidR="006E73DB" w:rsidRDefault="009144F2" w:rsidP="001F44E6">
      <w:r>
        <w:t xml:space="preserve">La </w:t>
      </w:r>
      <w:r w:rsidR="00BA753C">
        <w:t xml:space="preserve">Fundación de la Universidad Estatal de San José desarrolló un proyecto de la mano del Instituto de Museos y Servicios de Biblioteca </w:t>
      </w:r>
      <w:r w:rsidR="000A54E2">
        <w:t>Nacional para</w:t>
      </w:r>
      <w:r w:rsidR="00BA753C">
        <w:t xml:space="preserve"> liderar un proyecto que se centra en el potencial de uso de tecnologías blockchain que puede extender los servicios de biblioteca para satisfacer las necesidades de las comunidades. El objetivo del proyecto es explorar la forma que las bibliotecas pueden utilizar la tecnología blockchain en asociación con la comunidad</w:t>
      </w:r>
      <w:r w:rsidR="006E73DB">
        <w:t xml:space="preserve"> (</w:t>
      </w:r>
      <w:r w:rsidR="000A54E2">
        <w:t>National Leadership Gratns for Libraries, 2017</w:t>
      </w:r>
      <w:r w:rsidR="006E73DB">
        <w:t>)</w:t>
      </w:r>
      <w:r w:rsidR="00BA753C">
        <w:t>.</w:t>
      </w:r>
    </w:p>
    <w:p w:rsidR="006E73DB" w:rsidRDefault="006E73DB" w:rsidP="001F44E6">
      <w:r>
        <w:t xml:space="preserve">Desde otra perspectiva, con un enfoque económico-global de hiper-mercantilización y financiarización, se analizan los esfuerzos por asimilar los nivele de seguridad dentro de las transacciones vinculadas al arte digital bajo los riesgos comerciales actuales. Esto presumiblemente porque las obras de arte digital no pueden asumir el valor de un objeto precioso digno de ser recogido. De modo que, se plantea una alternativa basada en blockchain para crear arte digital patentado en los mercados. A partir de las de descentralización y las bases de datos distribuidas que subyacen las tecnologías de criptomonedas actuales, ejemplificados por la plataforma Monegraph, tienden a presentaste como preocupaciones </w:t>
      </w:r>
      <w:r w:rsidR="006B77C0">
        <w:t>de artistas digitales por los cambios presentados en las ontologías de las obras de arte contemporánea (</w:t>
      </w:r>
      <w:r w:rsidR="0018435B">
        <w:t>Zeilinger, 2018</w:t>
      </w:r>
      <w:r w:rsidR="006B77C0">
        <w:t>).</w:t>
      </w:r>
    </w:p>
    <w:p w:rsidR="006B77C0" w:rsidRDefault="006B77C0" w:rsidP="001F44E6">
      <w:r>
        <w:t>En esta misma vía, se debe contemplar el arte contemporáneo como un medio para investigar cómo y en qué medida la lógica financiera impacta en la esfera sociocultural. Por un lado, las prácticas de valoración del arte contemporáneo reflejan la lógica de la capitalización, y por otro lado evalúa el potencial emancipador de la tecnología blockchain para la esfera cultural. Queda en evidencia las limitaciones del determinismo tecnológico como un medio para contrarrestar el poder financiero en el ámbito sociocultural y apunta a nuevos problemas para los métodos de valoración del arte en relación con la lógica líquida de las finanzas algorítmicas</w:t>
      </w:r>
      <w:r w:rsidR="00455119">
        <w:t xml:space="preserve"> (</w:t>
      </w:r>
      <w:r w:rsidR="0018435B">
        <w:t>Lotti, 2016</w:t>
      </w:r>
      <w:r w:rsidR="00455119">
        <w:t>)</w:t>
      </w:r>
      <w:r>
        <w:t>.</w:t>
      </w:r>
    </w:p>
    <w:p w:rsidR="008B4A7B" w:rsidRPr="008B4A7B" w:rsidRDefault="008B4A7B" w:rsidP="008B4A7B">
      <w:r w:rsidRPr="008B4A7B">
        <w:t>La visualización interactiva se ha utilizado para estudiar fenómenos científicos, analizar datos, visualizar información,</w:t>
      </w:r>
      <w:r>
        <w:t xml:space="preserve"> </w:t>
      </w:r>
      <w:r w:rsidRPr="008B4A7B">
        <w:t>y para explorar grandes cantidades de datos multi-variados.</w:t>
      </w:r>
      <w:r>
        <w:t xml:space="preserve"> </w:t>
      </w:r>
      <w:r w:rsidRPr="008B4A7B">
        <w:t>Permite a la mente humana obtener nuevos conocimientos mediante</w:t>
      </w:r>
      <w:r>
        <w:t xml:space="preserve"> </w:t>
      </w:r>
      <w:r w:rsidRPr="008B4A7B">
        <w:t>potenciar el sistema visual humano, que abarca el cerebro y los ojos, para descubrir propiedades que</w:t>
      </w:r>
      <w:r>
        <w:t xml:space="preserve"> </w:t>
      </w:r>
      <w:r w:rsidRPr="008B4A7B">
        <w:t>fueron previamente desconocidos. Si bien se cree que el proceso de creación de visualizaciones interactivas es</w:t>
      </w:r>
      <w:r>
        <w:t xml:space="preserve"> </w:t>
      </w:r>
      <w:r w:rsidRPr="008B4A7B">
        <w:t>razonablemente bien entendido, el proceso de estimular y permitir el razonamiento humano con la ayuda de</w:t>
      </w:r>
      <w:r>
        <w:t xml:space="preserve"> </w:t>
      </w:r>
      <w:r w:rsidRPr="008B4A7B">
        <w:t>las herramientas de visualización interactiva aún son un campo muy inexplorado.</w:t>
      </w:r>
    </w:p>
    <w:p w:rsidR="008B4A7B" w:rsidRPr="008B4A7B" w:rsidRDefault="008B4A7B" w:rsidP="008B4A7B">
      <w:r>
        <w:t>Se plantea una hipótesis en donde</w:t>
      </w:r>
      <w:r w:rsidRPr="008B4A7B">
        <w:t xml:space="preserve"> las visualizaciones tienen impacto si influyen con éxito en un proceso de pensamiento o una</w:t>
      </w:r>
      <w:r>
        <w:t xml:space="preserve"> </w:t>
      </w:r>
      <w:r w:rsidRPr="008B4A7B">
        <w:t xml:space="preserve">decisión. La interacción con visualizaciones es parte de este proceso. </w:t>
      </w:r>
      <w:r w:rsidR="00455119">
        <w:t>Se presentan casos</w:t>
      </w:r>
      <w:r w:rsidRPr="008B4A7B">
        <w:t xml:space="preserve"> ejemplares donde</w:t>
      </w:r>
      <w:r>
        <w:t xml:space="preserve"> </w:t>
      </w:r>
      <w:r w:rsidRPr="008B4A7B">
        <w:t>la visualización fue exitosa para permitir el razonamiento humano, y los casos en los que la interacción con los datos</w:t>
      </w:r>
      <w:r>
        <w:t xml:space="preserve"> </w:t>
      </w:r>
      <w:r w:rsidRPr="008B4A7B">
        <w:t>ayudó a comprender los datos y tomar una decisión mejor informada.</w:t>
      </w:r>
    </w:p>
    <w:p w:rsidR="008B4A7B" w:rsidRDefault="008B4A7B" w:rsidP="008B4A7B">
      <w:r>
        <w:t>Se sugieren</w:t>
      </w:r>
      <w:r w:rsidRPr="008B4A7B">
        <w:t xml:space="preserve"> indicadores que ayudan a comprender la evolución de un proceso de toma de decisiones. Tal métrica</w:t>
      </w:r>
      <w:r>
        <w:t xml:space="preserve"> </w:t>
      </w:r>
      <w:r w:rsidRPr="008B4A7B">
        <w:t>mediría la eficiencia del proceso de razonamiento, en lugar del rendimiento de la visualización</w:t>
      </w:r>
      <w:r>
        <w:t xml:space="preserve"> </w:t>
      </w:r>
      <w:r w:rsidRPr="008B4A7B">
        <w:t xml:space="preserve">sistema o el usuario. </w:t>
      </w:r>
      <w:r>
        <w:t>Se precisa</w:t>
      </w:r>
      <w:r w:rsidRPr="008B4A7B">
        <w:t xml:space="preserve"> que la metodología de visualización interactiva, que se ha estudiado</w:t>
      </w:r>
      <w:r w:rsidR="00455119">
        <w:t xml:space="preserve"> </w:t>
      </w:r>
      <w:r w:rsidRPr="008B4A7B">
        <w:t>en gran medida, ahora es suficientemente madur</w:t>
      </w:r>
      <w:r w:rsidR="00455119">
        <w:t>a</w:t>
      </w:r>
      <w:r w:rsidRPr="008B4A7B">
        <w:t xml:space="preserve">, y </w:t>
      </w:r>
      <w:r>
        <w:t xml:space="preserve">se puede </w:t>
      </w:r>
      <w:r w:rsidRPr="008B4A7B">
        <w:t>proporcionar alguna orientación con respecto a la</w:t>
      </w:r>
      <w:r>
        <w:t xml:space="preserve"> </w:t>
      </w:r>
      <w:r w:rsidRPr="008B4A7B">
        <w:t>evaluación de la ganancia de conocimiento a través del razonamiento visualmente habilitado</w:t>
      </w:r>
      <w:r w:rsidR="00455119">
        <w:t xml:space="preserve">. </w:t>
      </w:r>
      <w:r>
        <w:t xml:space="preserve">Se quiere dar </w:t>
      </w:r>
      <w:r w:rsidR="00455119">
        <w:t>un paso importante</w:t>
      </w:r>
      <w:r w:rsidRPr="008B4A7B">
        <w:t xml:space="preserve"> y pasar de la visualización de la información al razonamiento visualmente habilitado</w:t>
      </w:r>
      <w:r w:rsidR="00455119">
        <w:t xml:space="preserve"> (</w:t>
      </w:r>
      <w:r w:rsidR="0018435B">
        <w:t>Meyer, 2007</w:t>
      </w:r>
      <w:r w:rsidR="00455119">
        <w:t>)</w:t>
      </w:r>
      <w:r w:rsidRPr="008B4A7B">
        <w:t>.</w:t>
      </w:r>
    </w:p>
    <w:p w:rsidR="00455119" w:rsidRPr="008B4A7B" w:rsidRDefault="002126B7" w:rsidP="008B4A7B">
      <w:r>
        <w:t>Respecto a sistemas cognitivos, existen nuevas representaciones visuales para sistemas complejos. Estas representaciones visuales permiten describir eficientemente los sistemas que encapsulan variedad de componentes que pueden fusionarse para formar conjuntos. Se presentan gráficos 3D para visualizar los componentes (bases de datos, funciones energéticas, algoritmos y modelos de votación) del sistema con sus atributos. Para este caso de estudio particular, se considera un sistema de evaluación clínica. Se selecciona un espacio virtual que permite el diseño manual de aplicaciones de los componentes para probarlos en diferentes bases de datos para las funciones energéticas seleccionadas. Además, el usuario puede familiarizarse con las aplicaciones generadas automáticamente por el aprendizaje automático y estocástico de los algoritmos de búsqueda (</w:t>
      </w:r>
      <w:r w:rsidR="005D1B6E" w:rsidRPr="005D1B6E">
        <w:rPr>
          <w:rFonts w:ascii="Times New Roman" w:hAnsi="Times New Roman" w:cs="Times New Roman"/>
          <w:color w:val="000000"/>
          <w:sz w:val="24"/>
          <w:szCs w:val="24"/>
        </w:rPr>
        <w:t xml:space="preserve">Toth, Papp, Tornai,Labancz, Pocsai </w:t>
      </w:r>
      <w:r w:rsidR="005D1B6E">
        <w:rPr>
          <w:rFonts w:ascii="Times New Roman" w:hAnsi="Times New Roman" w:cs="Times New Roman"/>
          <w:color w:val="000000"/>
          <w:sz w:val="24"/>
          <w:szCs w:val="24"/>
        </w:rPr>
        <w:t>y</w:t>
      </w:r>
      <w:r w:rsidR="005D1B6E" w:rsidRPr="005D1B6E">
        <w:rPr>
          <w:rFonts w:ascii="Times New Roman" w:hAnsi="Times New Roman" w:cs="Times New Roman"/>
          <w:color w:val="000000"/>
          <w:sz w:val="24"/>
          <w:szCs w:val="24"/>
        </w:rPr>
        <w:t xml:space="preserve"> Hajdu</w:t>
      </w:r>
      <w:r w:rsidR="005D1B6E">
        <w:rPr>
          <w:rFonts w:ascii="Times New Roman" w:hAnsi="Times New Roman" w:cs="Times New Roman"/>
          <w:color w:val="000000"/>
          <w:sz w:val="24"/>
          <w:szCs w:val="24"/>
        </w:rPr>
        <w:t>, 2013</w:t>
      </w:r>
      <w:r>
        <w:t>).</w:t>
      </w:r>
    </w:p>
    <w:p w:rsidR="009144F2" w:rsidRDefault="009144F2" w:rsidP="001F44E6"/>
    <w:p w:rsidR="00DC7744" w:rsidRPr="001F44E6" w:rsidRDefault="00DC7744" w:rsidP="001F44E6"/>
    <w:p w:rsidR="00CA264C" w:rsidRDefault="000A54E2" w:rsidP="007907FA">
      <w:pPr>
        <w:pStyle w:val="Ttulo2"/>
      </w:pPr>
      <w:bookmarkStart w:id="47" w:name="_Toc515512923"/>
      <w:r>
        <w:t>MARCO CONCEPTUAL</w:t>
      </w:r>
      <w:bookmarkEnd w:id="47"/>
    </w:p>
    <w:p w:rsidR="00F97EFC" w:rsidRDefault="00F97EFC" w:rsidP="00F97EFC">
      <w:pPr>
        <w:pStyle w:val="Cita"/>
        <w:numPr>
          <w:ilvl w:val="0"/>
          <w:numId w:val="0"/>
        </w:numPr>
        <w:ind w:left="1440" w:hanging="1080"/>
      </w:pPr>
      <w:r>
        <w:tab/>
      </w:r>
      <w:bookmarkStart w:id="48" w:name="_Toc515512924"/>
      <w:r>
        <w:t>4.2.1 VISUALIZACIÓN DE DATOS</w:t>
      </w:r>
      <w:bookmarkEnd w:id="48"/>
    </w:p>
    <w:p w:rsidR="00F97EFC" w:rsidRDefault="00F97EFC" w:rsidP="00F97EFC">
      <w:r>
        <w:t xml:space="preserve">La visualización de datos trata con la transformación de datos físicos, producidos a través de cálculos o experimentos científicos o de ingeniería, en imágenes. (Schoroeder, Martin, y Lorensen, 1998). </w:t>
      </w:r>
    </w:p>
    <w:p w:rsidR="00F97EFC" w:rsidRDefault="00F97EFC" w:rsidP="00F97EFC">
      <w:r>
        <w:t xml:space="preserve">Este tipo de herramientas representan un proceso gráfico análogo al análisis numérico, y es a veces referido como análisis visual de datos. La visualización permite que cualquier dato sea presentado. </w:t>
      </w:r>
    </w:p>
    <w:p w:rsidR="00F97EFC" w:rsidRPr="002053A2" w:rsidRDefault="00F97EFC" w:rsidP="00F97EFC">
      <w:pPr>
        <w:rPr>
          <w:rFonts w:cs="Arial"/>
          <w:bCs/>
        </w:rPr>
      </w:pPr>
      <w:r>
        <w:t xml:space="preserve">En tal sentido, el propósito de la visualización de datos es la asimilación de la información. El tipo de audiencia es especializada y con una formación definida. </w:t>
      </w:r>
    </w:p>
    <w:p w:rsidR="00F97EFC" w:rsidRDefault="00F97EFC" w:rsidP="00F97EFC">
      <w:pPr>
        <w:pStyle w:val="Cita"/>
        <w:numPr>
          <w:ilvl w:val="0"/>
          <w:numId w:val="0"/>
        </w:numPr>
        <w:tabs>
          <w:tab w:val="clear" w:pos="1134"/>
        </w:tabs>
        <w:ind w:left="1134" w:hanging="1080"/>
      </w:pPr>
      <w:r>
        <w:tab/>
      </w:r>
      <w:bookmarkStart w:id="49" w:name="_Toc515512925"/>
      <w:r>
        <w:t>4.2.2 ESTRUCTURA DE UN SISTEMA BASADO EN VISUALIZACIÓN DE DATOS</w:t>
      </w:r>
      <w:bookmarkEnd w:id="49"/>
    </w:p>
    <w:p w:rsidR="00F97EFC" w:rsidRDefault="00F97EFC" w:rsidP="00F97EFC">
      <w:r>
        <w:t xml:space="preserve">Muchos modelos de referencia, para sistemas de visualización científica, han sido propuestos en la literatura. Estos varían en su alcance, objetivo y audiencia. Aquí se presentará el modelo propuesto por Haber y McNabb (Haber y McNabb, 1990) que provee una útil clasificación general desde el punto de vista del usuario. El modelo de Haber y McNabb divide la visualización en tres procesos generales, cada uno actúa en algunos datos para producir un nuevo conjunto de datos. </w:t>
      </w:r>
    </w:p>
    <w:p w:rsidR="00F97EFC" w:rsidRDefault="00F97EFC" w:rsidP="00F97EFC">
      <w:r>
        <w:t>El primer proceso, la creación de un modelo de datos, actúa sobre datos crudos. Este proceso crea un modelo de los datos en que un nuevo conjunto de datos derivados puede ser producido. Este opera en datos crudos y los modifica en una o más formas para derivar datos para operaciones subsecuentes. Este abarca procesos tales como la interpolación y el cálculo de cantidades derivadas. Partes de este proceso no son interactivas (Bueno, 2007).</w:t>
      </w:r>
    </w:p>
    <w:p w:rsidR="00F97EFC" w:rsidRDefault="00F97EFC" w:rsidP="00F97EFC">
      <w:r>
        <w:t xml:space="preserve">El segundo proceso, llamado realización, crea uno o más objetos imaginarios llamados Objeto de Visualización Abstracto (OVA) desde los datos derivados producidos por el proceso previo. Cada cantidad en el dato derivado es asociada a un atributo del OVA. Esta es una parte central del proceso de visualización científica, y generalmente interactivo. </w:t>
      </w:r>
    </w:p>
    <w:p w:rsidR="00F97EFC" w:rsidRPr="00EB5CCC" w:rsidRDefault="00F97EFC" w:rsidP="00F97EFC">
      <w:r>
        <w:t>El tercer proceso, la generación (rendering), es donde una o más vistas del OVA son generadas para producir una imagen en un dispositivo de salida, generalmente la pantalla de la computadora. Este comúnmente utiliza las capacidades de gráficas de la computadora, transformaciones geométricas, remoción de superficies ocultas, iluminación y sombreado, aunque algunas técnicas han sido desarrolladas especialmente, tal como la generación de volúmenes.</w:t>
      </w:r>
    </w:p>
    <w:p w:rsidR="00F97EFC" w:rsidRDefault="00F97EFC" w:rsidP="00F97EFC">
      <w:pPr>
        <w:pStyle w:val="Cita"/>
        <w:numPr>
          <w:ilvl w:val="0"/>
          <w:numId w:val="0"/>
        </w:numPr>
        <w:ind w:left="1440" w:hanging="1080"/>
      </w:pPr>
      <w:r>
        <w:tab/>
      </w:r>
      <w:bookmarkStart w:id="50" w:name="_Toc515512926"/>
      <w:r>
        <w:t>4.2.3 REALIZACIÓN</w:t>
      </w:r>
      <w:bookmarkEnd w:id="50"/>
    </w:p>
    <w:p w:rsidR="00F97EFC" w:rsidRDefault="00F97EFC" w:rsidP="00F97EFC">
      <w:r>
        <w:t xml:space="preserve">La realización consiste en crear una representación geométrica, esto es, convertir el modelo de datos en algo que pueda ser dibujado. Esta sección discute algunas técnicas de visualización comunes (Martínez-Garrido, 2014). </w:t>
      </w:r>
    </w:p>
    <w:p w:rsidR="00F97EFC" w:rsidRPr="006F38AD" w:rsidRDefault="00F97EFC" w:rsidP="00F97EFC">
      <w:pPr>
        <w:pStyle w:val="Cita"/>
        <w:numPr>
          <w:ilvl w:val="0"/>
          <w:numId w:val="32"/>
        </w:numPr>
        <w:tabs>
          <w:tab w:val="clear" w:pos="1134"/>
        </w:tabs>
        <w:ind w:left="1843" w:hanging="1593"/>
        <w:rPr>
          <w:sz w:val="22"/>
          <w:szCs w:val="22"/>
        </w:rPr>
      </w:pPr>
      <w:bookmarkStart w:id="51" w:name="_Toc515512927"/>
      <w:r>
        <w:rPr>
          <w:sz w:val="22"/>
          <w:szCs w:val="22"/>
        </w:rPr>
        <w:t>Contornos e Isuperficies</w:t>
      </w:r>
      <w:bookmarkEnd w:id="51"/>
    </w:p>
    <w:p w:rsidR="00F97EFC" w:rsidRDefault="00F97EFC" w:rsidP="00F97EFC">
      <w:r>
        <w:t xml:space="preserve">Dado un conjunto de datos recolectados sobre una región continua, es común considerar el dibujar líneas suavizadas que conecten juntas la posiciones que contienen datos con los mismos valores, a este tipo de líneas se le llama líneas de contorno o isolíneas. La técnica de contornos presenta una serie de isolíneas que incluyen todos los puntos de un conjunto de datos. En una gráfica de contorno en dos dimensiones, el eje Z es perpendicular al plano y por tanto todas las líneas de contorno aparecen en el mismo plano. </w:t>
      </w:r>
    </w:p>
    <w:p w:rsidR="00F97EFC" w:rsidRDefault="00F97EFC" w:rsidP="00F97EFC">
      <w:r>
        <w:t xml:space="preserve">Cuando existen muchas líneas de contorno, cada quinta línea u otra, son resaltadas para ayudar al observador. Si lo que se desea es poder representar el valor de una tercera variable Z en el plano, muchas veces se rellena el área entre líneas de contorno con un color o patrón particular asociado a los valores de dicha variable. A esto se le llama una gráfica de contorno rellena. </w:t>
      </w:r>
    </w:p>
    <w:p w:rsidR="00F97EFC" w:rsidRDefault="00F97EFC" w:rsidP="00F97EFC">
      <w:r>
        <w:t xml:space="preserve">La técnica de contornos puede ser generalizada a un dominio tridimensional resultando en la técnica de isosuperficies. Una isosuperficie, en tres dimensiones, conecta todos los puntos que tienen el mismo valor en un conjunto de datos determinado. En estas gráficas las áreas entre las líneas que conectan los puntos de igual valor, son presentadas opacas. Al igual que en el caso de las gráficas de contorno, se puede agregar color o brillo, resultando en las llamadas gráficas de isosuperficies rellenas. </w:t>
      </w:r>
    </w:p>
    <w:p w:rsidR="00F97EFC" w:rsidRPr="007F27DD" w:rsidRDefault="00F97EFC" w:rsidP="00F97EFC">
      <w:pPr>
        <w:pStyle w:val="Cita"/>
        <w:numPr>
          <w:ilvl w:val="0"/>
          <w:numId w:val="32"/>
        </w:numPr>
        <w:ind w:left="567" w:hanging="283"/>
        <w:rPr>
          <w:sz w:val="22"/>
          <w:szCs w:val="22"/>
        </w:rPr>
      </w:pPr>
      <w:bookmarkStart w:id="52" w:name="_Toc515512928"/>
      <w:r>
        <w:rPr>
          <w:sz w:val="22"/>
          <w:szCs w:val="22"/>
        </w:rPr>
        <w:t>Campos Vectoriales</w:t>
      </w:r>
      <w:bookmarkEnd w:id="52"/>
    </w:p>
    <w:p w:rsidR="00F97EFC" w:rsidRDefault="00F97EFC" w:rsidP="00F97EFC">
      <w:r>
        <w:t xml:space="preserve">Los conjuntos de datos con valores vectoriales ocurren muy frecuentemente en visualización científica. La técnica más sencilla para representar campos vectoriales con los “glyphs” vectoriales. Un “glyph” es una figura o imagen generada a partir de los valores de variables particulares. Cada ocurrencia del “glyph” representa un valor único de la variable asociada. Algunos atributos del “glyph” (p. ej. largo o ángulo) son una función de la variable y varían con él. </w:t>
      </w:r>
    </w:p>
    <w:p w:rsidR="00F97EFC" w:rsidRDefault="00F97EFC" w:rsidP="00F97EFC">
      <w:r>
        <w:t xml:space="preserve">Los “glyphs” vectoriales comúnmente lucen como flechas o cohetes. El campo vectorial es muestreado en un conjunto específico finito de localizaciones. En cada localización, una flecha es construida con su largo y dirección determinadas por los componentes del vector. Esta no es realmente una representación continua, debido a que solo un conjunto finito de puntos es muestreado. Si se incluyen suficientes puntos, relativos a la geometría del dominio y las gradientes del campo vectorial, entonces el usuario puede mentalmente interpolar entre los puntos muestreados para llenar el campo continuo. Los “glyphs” vectoriales proveen una representación pictórica directa del campo vectorial mismo y tienden a ser independientes de la aplicación. Sin embargo, un problema asociado a esta técnica es que si hay muchos puntos o la longitud de la flecha es muy larga, los “glyphs” pueden ocultarse entre sí. </w:t>
      </w:r>
    </w:p>
    <w:p w:rsidR="00F97EFC" w:rsidRPr="007F27DD" w:rsidRDefault="00F97EFC" w:rsidP="00F97EFC">
      <w:pPr>
        <w:pStyle w:val="Cita"/>
        <w:numPr>
          <w:ilvl w:val="0"/>
          <w:numId w:val="32"/>
        </w:numPr>
        <w:ind w:left="709" w:hanging="425"/>
        <w:rPr>
          <w:sz w:val="22"/>
          <w:szCs w:val="22"/>
        </w:rPr>
      </w:pPr>
      <w:bookmarkStart w:id="53" w:name="_Toc515512929"/>
      <w:r w:rsidRPr="007F27DD">
        <w:rPr>
          <w:sz w:val="22"/>
          <w:szCs w:val="22"/>
        </w:rPr>
        <w:t>V</w:t>
      </w:r>
      <w:r>
        <w:rPr>
          <w:sz w:val="22"/>
          <w:szCs w:val="22"/>
        </w:rPr>
        <w:t>olúmenes</w:t>
      </w:r>
      <w:bookmarkEnd w:id="53"/>
    </w:p>
    <w:p w:rsidR="00F97EFC" w:rsidRDefault="00F97EFC" w:rsidP="00F97EFC">
      <w:r>
        <w:t xml:space="preserve">La generación (rendering) de volúmenes es una técnica utilizada para examinar datos recolectados en medio del espacio definido por un volumen. Esta técnica utiliza color y transparencia para visualizar todos los datos en el conjunto de datos. Los detalles internos visualizados pueden ser físicos (tal como la estructura de las partes de una máquina, o huesos y músculos en el cuerpo humano) o ellos puede ser otras características (tales como flujo de fluidos, o temperatura). </w:t>
      </w:r>
    </w:p>
    <w:p w:rsidR="00F97EFC" w:rsidRDefault="00F97EFC" w:rsidP="00F97EFC">
      <w:r>
        <w:t xml:space="preserve">Originalmente el volumen es transparente. Conforme la luz pasa a través del mismo, este absorbe más en áreas en donde se concentran los valores. Estas áreas parecen ser más opacas. Si se asigna color a cada valor se verán áreas coloreadas de distintos colores en relación con otras. </w:t>
      </w:r>
    </w:p>
    <w:p w:rsidR="00F97EFC" w:rsidRPr="00466C27" w:rsidRDefault="00F97EFC" w:rsidP="00F97EFC">
      <w:r>
        <w:t xml:space="preserve">Otra técnica para visualizar volúmenes, que no requiere el uso de la transparencia, es el plano de corte [DeFanti, Brown, y McCormick, 1989]. Un plano de corte divide un volumen en una región visible y otra no visible. Esta técnica hace posible ver datos escalares en una sección de corte del volumen. En este caso, inicialmente se define una rejilla regular cartesiana en el plano de corte y luego los valores de los datos en esta rejilla son encontrados por interpolación de los datos originales en el volumen. El uso conveniente del color hace visible los datos del volumen reflejados al plano, haciendo el interior del objeto visible. </w:t>
      </w:r>
    </w:p>
    <w:p w:rsidR="00F97EFC" w:rsidRPr="007F27DD" w:rsidRDefault="00F97EFC" w:rsidP="00F97EFC">
      <w:pPr>
        <w:pStyle w:val="Cita"/>
        <w:numPr>
          <w:ilvl w:val="0"/>
          <w:numId w:val="32"/>
        </w:numPr>
        <w:ind w:left="567" w:hanging="141"/>
        <w:rPr>
          <w:sz w:val="22"/>
          <w:szCs w:val="22"/>
        </w:rPr>
      </w:pPr>
      <w:bookmarkStart w:id="54" w:name="_Toc515512930"/>
      <w:r>
        <w:rPr>
          <w:sz w:val="22"/>
          <w:szCs w:val="22"/>
        </w:rPr>
        <w:t>Trayectoria de Partículas</w:t>
      </w:r>
      <w:bookmarkEnd w:id="54"/>
    </w:p>
    <w:p w:rsidR="00F97EFC" w:rsidRDefault="00F97EFC" w:rsidP="00F97EFC">
      <w:r>
        <w:t xml:space="preserve">El movimiento de partículas en un campo vectorial puede ser representado mediante pequeños puntos en movimiento, esta técnica es llamada animación. La animación simula movimiento contínuo desplegando rápidamente imágenes. El usuario tiene la impresión que él está mirando un movimiento continuo. Para lograr esto, el hardware gráfico necesita desplegar imágenes a una tasa superior a 25 imágenes por segundo, sino el movimiento puede lucir abrupto. </w:t>
      </w:r>
    </w:p>
    <w:p w:rsidR="00F97EFC" w:rsidRDefault="00F97EFC" w:rsidP="00F97EFC">
      <w:r>
        <w:t xml:space="preserve">Otras técnicas utilizan líneas derivadas de las trayectorias de las partículas. La técnica de rayas (streaklines), también llamadas rastros, utiliza líneas para representan el camino de las partículas a través de un campo vectorial cambiante. La técnica de líneas de corriente (streamlines), también llamadas líneas de flujo, utiliza líneas para representar el camino de las partículas en un campo vectorial en un momento particular. </w:t>
      </w:r>
    </w:p>
    <w:p w:rsidR="00F97EFC" w:rsidRDefault="00F97EFC" w:rsidP="00F97EFC">
      <w:r>
        <w:t>Una vez que se ha generado una línea derivada, se pueden utilizar técnicas adicionales para resaltar otras características de las trayectorias. Una de estas técnicas son las cintas (ribbon), que consisten de un plano angosto que sigue el recorrido de la línea derivada. Dicho plano puede rotar para mostrar características como la vorticidad. Otra técnica consiste en generar tubos (tubes), que son volúmenes que siguen el recorrido de la línea derivada. El tubo también puede rotar para mostrar características adicionales.</w:t>
      </w:r>
    </w:p>
    <w:p w:rsidR="00F97EFC" w:rsidRDefault="00F97EFC" w:rsidP="00F97EFC">
      <w:pPr>
        <w:pStyle w:val="Cita"/>
        <w:numPr>
          <w:ilvl w:val="0"/>
          <w:numId w:val="0"/>
        </w:numPr>
      </w:pPr>
      <w:r>
        <w:tab/>
      </w:r>
      <w:bookmarkStart w:id="55" w:name="_Toc515512931"/>
      <w:r>
        <w:t>4.2.4 GENERACIÓN (RENDERING)</w:t>
      </w:r>
      <w:bookmarkEnd w:id="55"/>
      <w:r>
        <w:t xml:space="preserve"> </w:t>
      </w:r>
    </w:p>
    <w:p w:rsidR="00F97EFC" w:rsidRDefault="00F97EFC" w:rsidP="00F97EFC">
      <w:r>
        <w:t xml:space="preserve">La generación de imágenes involucra el establecimiento de parámetros de luminosidad en cada superficie visible de los objetos en una escena en tres dimensiones, como se vería desde el punto de visión del usuario (Spence y Apperley, 1982). En forma similar, en imágenes en dos dimensiones, la generación es importante para seleccionar el grosor de las líneas, los factores de acercamiento, etc. </w:t>
      </w:r>
    </w:p>
    <w:p w:rsidR="00F97EFC" w:rsidRDefault="00F97EFC" w:rsidP="00F97EFC">
      <w:r>
        <w:t xml:space="preserve">El proceso de generación de una imagen involucra el cálculo por la computadora de la cantidad de luz que recibe cada superficie visible de los objetos en la escena, a como es visto desde el punto de visión de la “cámara” de la computadora (el punto de vista del usuario). Durante el proceso de generación, las propiedades de las superficies de los objetos son tomadas en cuenta, tales como son los colores y las luces brillando sobre los objetos. En otras palabras, un gráfico de computadora realiza un escrutinio de la escena frente a la cámara, a la resolución del monitor de la computadora, en que la escena será desplegada. </w:t>
      </w:r>
    </w:p>
    <w:p w:rsidR="00F97EFC" w:rsidRPr="00F97EFC" w:rsidRDefault="00F97EFC" w:rsidP="00F97EFC">
      <w:pPr>
        <w:rPr>
          <w:rFonts w:cs="Arial"/>
          <w:bCs/>
        </w:rPr>
      </w:pPr>
      <w:r>
        <w:t>Realmente la generación de la imagen no crea una imagen en tres dimensiones; esta sólo calcula los colores de los puntos que pueden ser vistos en la pantalla, en dos dimensiones del monitor, desde el punto de visión elegido. Las partes de los objetos que no pueden ser vistas, no son escrutados, ni generadas, ni almacenadas en la imagen, ni desplegadas en el monitor. Esta imagen en dos dimensiones puede parecer de tres dimensiones a los ojos del observador debido al sombreado, la oclusión de objetos distantes por otros más cercanos, y otras técnicas visuales que, en el mundo real, indican dimensionalidad (Tweedie, 1997).</w:t>
      </w:r>
    </w:p>
    <w:p w:rsidR="00C276A9" w:rsidRPr="00C276A9" w:rsidRDefault="00F97EFC" w:rsidP="00F97EFC">
      <w:pPr>
        <w:pStyle w:val="Cita"/>
        <w:numPr>
          <w:ilvl w:val="2"/>
          <w:numId w:val="45"/>
        </w:numPr>
      </w:pPr>
      <w:r>
        <w:t xml:space="preserve"> </w:t>
      </w:r>
      <w:bookmarkStart w:id="56" w:name="_Toc515512932"/>
      <w:r w:rsidR="00C5502B" w:rsidRPr="00C276A9">
        <w:t>Modelo de Visualización</w:t>
      </w:r>
      <w:bookmarkEnd w:id="56"/>
    </w:p>
    <w:p w:rsidR="00FC6DDB" w:rsidRPr="00FC6DDB" w:rsidRDefault="00FC6DDB" w:rsidP="00FB35BC">
      <w:pPr>
        <w:ind w:firstLine="360"/>
      </w:pPr>
      <w:r w:rsidRPr="00FC6DDB">
        <w:t xml:space="preserve">Un sistema de visualización no es solo un sistema para crear una imagen de los datos, sino que puede usarse para manipular los datos y crear diferentes tipos de imágenes. Un modelo de visualización debe vincular </w:t>
      </w:r>
      <w:r>
        <w:t>un</w:t>
      </w:r>
      <w:r w:rsidRPr="00FC6DDB">
        <w:t xml:space="preserve"> sistema con </w:t>
      </w:r>
      <w:r>
        <w:t>un</w:t>
      </w:r>
      <w:r w:rsidRPr="00FC6DDB">
        <w:t xml:space="preserve"> modelo de investigación científic</w:t>
      </w:r>
      <w:r>
        <w:t>o</w:t>
      </w:r>
      <w:r w:rsidRPr="00FC6DDB">
        <w:t>. La visualización ayuda</w:t>
      </w:r>
      <w:r w:rsidR="00FB35BC">
        <w:t xml:space="preserve"> </w:t>
      </w:r>
      <w:r w:rsidRPr="00FC6DDB">
        <w:t xml:space="preserve">a formar el vínculo entre la </w:t>
      </w:r>
      <w:r w:rsidR="00E311AC">
        <w:t>propuesta de investigación</w:t>
      </w:r>
      <w:r w:rsidRPr="00FC6DDB">
        <w:t xml:space="preserve"> y el experimento y entre el conocimiento y </w:t>
      </w:r>
      <w:r w:rsidR="00E311AC">
        <w:t>el objetivo del sistema</w:t>
      </w:r>
      <w:r w:rsidR="00C5036B">
        <w:t xml:space="preserve"> (Brodlie,1992)</w:t>
      </w:r>
      <w:r w:rsidR="00E311AC">
        <w:t>.</w:t>
      </w:r>
    </w:p>
    <w:p w:rsidR="00B73CF7" w:rsidRPr="008D7CBA" w:rsidRDefault="00FC6DDB" w:rsidP="008D7CBA">
      <w:pPr>
        <w:ind w:firstLine="360"/>
      </w:pPr>
      <w:r w:rsidRPr="00FC6DDB">
        <w:t>El modelo desarrollado consiste en un conjunto de módulos abstractos. Es un sistema de flujo de datos dual controlado. Un módulo básico genérico se muestra a continuación</w:t>
      </w:r>
      <w:r w:rsidR="008D7CBA">
        <w:t>.</w:t>
      </w:r>
    </w:p>
    <w:p w:rsidR="00E311AC" w:rsidRDefault="00E311AC" w:rsidP="00DE27D0">
      <w:pPr>
        <w:spacing w:after="160"/>
        <w:rPr>
          <w:rFonts w:cs="Arial"/>
          <w:bCs/>
        </w:rPr>
      </w:pPr>
    </w:p>
    <w:p w:rsidR="00C276A9" w:rsidRDefault="00C276A9" w:rsidP="00DE27D0">
      <w:pPr>
        <w:spacing w:after="160"/>
        <w:rPr>
          <w:rFonts w:cs="Arial"/>
          <w:bCs/>
        </w:rPr>
      </w:pPr>
      <w:r>
        <w:rPr>
          <w:noProof/>
          <w:lang w:val="en-US" w:eastAsia="en-US"/>
        </w:rPr>
        <mc:AlternateContent>
          <mc:Choice Requires="wpg">
            <w:drawing>
              <wp:anchor distT="0" distB="0" distL="114300" distR="114300" simplePos="0" relativeHeight="251695104" behindDoc="0" locked="0" layoutInCell="1" allowOverlap="1">
                <wp:simplePos x="0" y="0"/>
                <wp:positionH relativeFrom="column">
                  <wp:posOffset>886268</wp:posOffset>
                </wp:positionH>
                <wp:positionV relativeFrom="paragraph">
                  <wp:posOffset>-240635</wp:posOffset>
                </wp:positionV>
                <wp:extent cx="3370137" cy="1562912"/>
                <wp:effectExtent l="0" t="0" r="1905" b="0"/>
                <wp:wrapNone/>
                <wp:docPr id="129" name="Grupo 129"/>
                <wp:cNvGraphicFramePr/>
                <a:graphic xmlns:a="http://schemas.openxmlformats.org/drawingml/2006/main">
                  <a:graphicData uri="http://schemas.microsoft.com/office/word/2010/wordprocessingGroup">
                    <wpg:wgp>
                      <wpg:cNvGrpSpPr/>
                      <wpg:grpSpPr>
                        <a:xfrm>
                          <a:off x="0" y="0"/>
                          <a:ext cx="3370137" cy="1562912"/>
                          <a:chOff x="0" y="0"/>
                          <a:chExt cx="3370137" cy="1562912"/>
                        </a:xfrm>
                      </wpg:grpSpPr>
                      <wps:wsp>
                        <wps:cNvPr id="1" name="Rectángulo 1"/>
                        <wps:cNvSpPr/>
                        <wps:spPr>
                          <a:xfrm>
                            <a:off x="1031358" y="404037"/>
                            <a:ext cx="1903228" cy="6698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ector recto de flecha 11"/>
                        <wps:cNvCnPr/>
                        <wps:spPr>
                          <a:xfrm>
                            <a:off x="680484" y="659218"/>
                            <a:ext cx="3364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Cuadro de texto 2"/>
                        <wps:cNvSpPr txBox="1">
                          <a:spLocks noChangeArrowheads="1"/>
                        </wps:cNvSpPr>
                        <wps:spPr bwMode="auto">
                          <a:xfrm>
                            <a:off x="1073888" y="0"/>
                            <a:ext cx="1179830" cy="244475"/>
                          </a:xfrm>
                          <a:prstGeom prst="rect">
                            <a:avLst/>
                          </a:prstGeom>
                          <a:solidFill>
                            <a:srgbClr val="FFFFFF"/>
                          </a:solidFill>
                          <a:ln w="9525">
                            <a:noFill/>
                            <a:miter lim="800000"/>
                            <a:headEnd/>
                            <a:tailEnd/>
                          </a:ln>
                        </wps:spPr>
                        <wps:txbx>
                          <w:txbxContent>
                            <w:p w:rsidR="000C24DB" w:rsidRDefault="000C24DB">
                              <w:r>
                                <w:t>Datos Internos</w:t>
                              </w: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1063256" y="1307804"/>
                            <a:ext cx="1179830" cy="244475"/>
                          </a:xfrm>
                          <a:prstGeom prst="rect">
                            <a:avLst/>
                          </a:prstGeom>
                          <a:solidFill>
                            <a:srgbClr val="FFFFFF"/>
                          </a:solidFill>
                          <a:ln w="9525">
                            <a:noFill/>
                            <a:miter lim="800000"/>
                            <a:headEnd/>
                            <a:tailEnd/>
                          </a:ln>
                        </wps:spPr>
                        <wps:txbx>
                          <w:txbxContent>
                            <w:p w:rsidR="000C24DB" w:rsidRDefault="000C24DB" w:rsidP="00E311AC">
                              <w:r>
                                <w:t>Datos Internos</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2190307" y="0"/>
                            <a:ext cx="1179830" cy="244475"/>
                          </a:xfrm>
                          <a:prstGeom prst="rect">
                            <a:avLst/>
                          </a:prstGeom>
                          <a:solidFill>
                            <a:srgbClr val="FFFFFF"/>
                          </a:solidFill>
                          <a:ln w="9525">
                            <a:noFill/>
                            <a:miter lim="800000"/>
                            <a:headEnd/>
                            <a:tailEnd/>
                          </a:ln>
                        </wps:spPr>
                        <wps:txbx>
                          <w:txbxContent>
                            <w:p w:rsidR="000C24DB" w:rsidRDefault="000C24DB">
                              <w:r>
                                <w:t>Metadatos</w:t>
                              </w:r>
                            </w:p>
                          </w:txbxContent>
                        </wps:txbx>
                        <wps:bodyPr rot="0" vert="horz" wrap="square" lIns="91440" tIns="45720" rIns="91440" bIns="45720" anchor="t" anchorCtr="0">
                          <a:noAutofit/>
                        </wps:bodyPr>
                      </wps:wsp>
                      <wps:wsp>
                        <wps:cNvPr id="16" name="Cuadro de texto 2"/>
                        <wps:cNvSpPr txBox="1">
                          <a:spLocks noChangeArrowheads="1"/>
                        </wps:cNvSpPr>
                        <wps:spPr bwMode="auto">
                          <a:xfrm>
                            <a:off x="2137144" y="1318437"/>
                            <a:ext cx="1179830" cy="244475"/>
                          </a:xfrm>
                          <a:prstGeom prst="rect">
                            <a:avLst/>
                          </a:prstGeom>
                          <a:solidFill>
                            <a:srgbClr val="FFFFFF"/>
                          </a:solidFill>
                          <a:ln w="9525">
                            <a:noFill/>
                            <a:miter lim="800000"/>
                            <a:headEnd/>
                            <a:tailEnd/>
                          </a:ln>
                        </wps:spPr>
                        <wps:txbx>
                          <w:txbxContent>
                            <w:p w:rsidR="000C24DB" w:rsidRDefault="000C24DB" w:rsidP="00E311AC">
                              <w:r>
                                <w:t>Metadatos</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31628"/>
                            <a:ext cx="648335" cy="265430"/>
                          </a:xfrm>
                          <a:prstGeom prst="rect">
                            <a:avLst/>
                          </a:prstGeom>
                          <a:solidFill>
                            <a:srgbClr val="FFFFFF"/>
                          </a:solidFill>
                          <a:ln w="9525">
                            <a:noFill/>
                            <a:miter lim="800000"/>
                            <a:headEnd/>
                            <a:tailEnd/>
                          </a:ln>
                        </wps:spPr>
                        <wps:txbx>
                          <w:txbxContent>
                            <w:p w:rsidR="000C24DB" w:rsidRDefault="000C24DB" w:rsidP="00E20824">
                              <w:r>
                                <w:t>Control</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488558" y="584790"/>
                            <a:ext cx="1179830" cy="244475"/>
                          </a:xfrm>
                          <a:prstGeom prst="rect">
                            <a:avLst/>
                          </a:prstGeom>
                          <a:solidFill>
                            <a:srgbClr val="FFFFFF"/>
                          </a:solidFill>
                          <a:ln w="9525">
                            <a:noFill/>
                            <a:miter lim="800000"/>
                            <a:headEnd/>
                            <a:tailEnd/>
                          </a:ln>
                        </wps:spPr>
                        <wps:txbx>
                          <w:txbxContent>
                            <w:p w:rsidR="000C24DB" w:rsidRDefault="000C24DB" w:rsidP="00E20824">
                              <w:r>
                                <w:t>Módulo Básico</w:t>
                              </w:r>
                            </w:p>
                          </w:txbxContent>
                        </wps:txbx>
                        <wps:bodyPr rot="0" vert="horz" wrap="square" lIns="91440" tIns="45720" rIns="91440" bIns="45720" anchor="t" anchorCtr="0">
                          <a:noAutofit/>
                        </wps:bodyPr>
                      </wps:wsp>
                      <wps:wsp>
                        <wps:cNvPr id="27" name="Conector recto de flecha 27"/>
                        <wps:cNvCnPr/>
                        <wps:spPr>
                          <a:xfrm flipV="1">
                            <a:off x="2541181" y="191386"/>
                            <a:ext cx="0" cy="202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recto de flecha 29"/>
                        <wps:cNvCnPr/>
                        <wps:spPr>
                          <a:xfrm>
                            <a:off x="1573618" y="1073888"/>
                            <a:ext cx="0" cy="298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a:off x="1573618" y="202018"/>
                            <a:ext cx="0" cy="191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Conector recto de flecha 128"/>
                        <wps:cNvCnPr/>
                        <wps:spPr>
                          <a:xfrm flipV="1">
                            <a:off x="2562446" y="1052623"/>
                            <a:ext cx="0"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29" o:spid="_x0000_s1026" style="position:absolute;left:0;text-align:left;margin-left:69.8pt;margin-top:-18.95pt;width:265.35pt;height:123.05pt;z-index:251695104;mso-width-relative:margin;mso-height-relative:margin" coordsize="33701,1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">
                <v:rect id="Rectángulo 1" o:spid="_x0000_s1027" style="position:absolute;left:10313;top:4040;width:19032;height:6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" filled="f" strokecolor="#243f60 [1604]" strokeweight="2pt"/>
                <v:shapetype id="_x0000_t32" coordsize="21600,21600" o:spt="32" o:oned="t" path="m,l21600,21600e" filled="f">
                  <v:path arrowok="t" fillok="f" o:connecttype="none"/>
                  <o:lock v:ext="edit" shapetype="t"/>
                </v:shapetype>
                <v:shape id="Conector recto de flecha 11" o:spid="_x0000_s1028" type="#_x0000_t32" style="position:absolute;left:6804;top:6592;width:33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type id="_x0000_t202" coordsize="21600,21600" o:spt="202" path="m,l,21600r21600,l21600,xe">
                  <v:stroke joinstyle="miter"/>
                  <v:path gradientshapeok="t" o:connecttype="rect"/>
                </v:shapetype>
                <v:shape id="Cuadro de texto 2" o:spid="_x0000_s1029" type="#_x0000_t202" style="position:absolute;left:10738;width:11799;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C24DB" w:rsidRDefault="000C24DB">
                        <w:r>
                          <w:t>Datos Internos</w:t>
                        </w:r>
                      </w:p>
                    </w:txbxContent>
                  </v:textbox>
                </v:shape>
                <v:shape id="Cuadro de texto 2" o:spid="_x0000_s1030" type="#_x0000_t202" style="position:absolute;left:10632;top:13078;width:11798;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0C24DB" w:rsidRDefault="000C24DB" w:rsidP="00E311AC">
                        <w:r>
                          <w:t>Datos Internos</w:t>
                        </w:r>
                      </w:p>
                    </w:txbxContent>
                  </v:textbox>
                </v:shape>
                <v:shape id="Cuadro de texto 2" o:spid="_x0000_s1031" type="#_x0000_t202" style="position:absolute;left:21903;width:11798;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0C24DB" w:rsidRDefault="000C24DB">
                        <w:r>
                          <w:t>Metadatos</w:t>
                        </w:r>
                      </w:p>
                    </w:txbxContent>
                  </v:textbox>
                </v:shape>
                <v:shape id="Cuadro de texto 2" o:spid="_x0000_s1032" type="#_x0000_t202" style="position:absolute;left:21371;top:13184;width:1179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0C24DB" w:rsidRDefault="000C24DB" w:rsidP="00E311AC">
                        <w:r>
                          <w:t>Metadatos</w:t>
                        </w:r>
                      </w:p>
                    </w:txbxContent>
                  </v:textbox>
                </v:shape>
                <v:shape id="Cuadro de texto 2" o:spid="_x0000_s1033" type="#_x0000_t202" style="position:absolute;top:5316;width:648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0C24DB" w:rsidRDefault="000C24DB" w:rsidP="00E20824">
                        <w:r>
                          <w:t>Control</w:t>
                        </w:r>
                      </w:p>
                    </w:txbxContent>
                  </v:textbox>
                </v:shape>
                <v:shape id="Cuadro de texto 2" o:spid="_x0000_s1034" type="#_x0000_t202" style="position:absolute;left:14885;top:5847;width:1179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0C24DB" w:rsidRDefault="000C24DB" w:rsidP="00E20824">
                        <w:r>
                          <w:t>Módulo Básico</w:t>
                        </w:r>
                      </w:p>
                    </w:txbxContent>
                  </v:textbox>
                </v:shape>
                <v:shape id="Conector recto de flecha 27" o:spid="_x0000_s1035" type="#_x0000_t32" style="position:absolute;left:25411;top:1913;width:0;height:20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" strokecolor="#4579b8 [3044]">
                  <v:stroke endarrow="block"/>
                </v:shape>
                <v:shape id="Conector recto de flecha 29" o:spid="_x0000_s1036" type="#_x0000_t32" style="position:absolute;left:15736;top:10738;width:0;height: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Conector recto de flecha 31" o:spid="_x0000_s1037" type="#_x0000_t32" style="position:absolute;left:15736;top:2020;width:0;height:1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" strokecolor="#4579b8 [3044]">
                  <v:stroke endarrow="block"/>
                </v:shape>
                <v:shape id="Conector recto de flecha 128" o:spid="_x0000_s1038" type="#_x0000_t32" style="position:absolute;left:25624;top:10526;width:0;height:3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" strokecolor="#4579b8 [3044]">
                  <v:stroke endarrow="block"/>
                </v:shape>
              </v:group>
            </w:pict>
          </mc:Fallback>
        </mc:AlternateContent>
      </w:r>
    </w:p>
    <w:p w:rsidR="00C276A9" w:rsidRDefault="00C276A9" w:rsidP="00DE27D0">
      <w:pPr>
        <w:spacing w:after="160"/>
        <w:rPr>
          <w:rFonts w:cs="Arial"/>
          <w:bCs/>
        </w:rPr>
      </w:pPr>
    </w:p>
    <w:p w:rsidR="00C276A9" w:rsidRDefault="00C276A9" w:rsidP="00DE27D0">
      <w:pPr>
        <w:spacing w:after="160"/>
        <w:rPr>
          <w:rFonts w:cs="Arial"/>
          <w:bCs/>
        </w:rPr>
      </w:pPr>
    </w:p>
    <w:p w:rsidR="00C276A9" w:rsidRDefault="00C276A9" w:rsidP="00DE27D0">
      <w:pPr>
        <w:spacing w:after="160"/>
        <w:rPr>
          <w:rFonts w:cs="Arial"/>
          <w:bCs/>
        </w:rPr>
      </w:pPr>
    </w:p>
    <w:p w:rsidR="00E311AC" w:rsidRDefault="00FB35BC" w:rsidP="00DE27D0">
      <w:pPr>
        <w:spacing w:after="160"/>
        <w:rPr>
          <w:rFonts w:cs="Arial"/>
          <w:bCs/>
        </w:rPr>
      </w:pPr>
      <w:r>
        <w:rPr>
          <w:rFonts w:cs="Arial"/>
          <w:bCs/>
        </w:rPr>
        <w:t>Figura 1. El control es realizado por el usuario. Los datos internos son los datos en los que el módulo trabaja y se trabaja</w:t>
      </w:r>
      <w:r w:rsidR="00C5036B">
        <w:rPr>
          <w:rFonts w:cs="Arial"/>
          <w:bCs/>
        </w:rPr>
        <w:t xml:space="preserve"> (Brodlie, 1992).</w:t>
      </w:r>
    </w:p>
    <w:p w:rsidR="00E20824" w:rsidRPr="00E20824" w:rsidRDefault="00E20824" w:rsidP="00FB35BC">
      <w:pPr>
        <w:ind w:firstLine="426"/>
      </w:pPr>
      <w:r w:rsidRPr="00E20824">
        <w:t>Los diferentes tipos de datos describen el flujo de datos entre los diferentes módulos. Los tipos de datos son los siguientes:</w:t>
      </w:r>
    </w:p>
    <w:p w:rsidR="00E20824" w:rsidRPr="00E20824" w:rsidRDefault="00E20824" w:rsidP="00FB35BC">
      <w:pPr>
        <w:pStyle w:val="Prrafodelista"/>
        <w:numPr>
          <w:ilvl w:val="0"/>
          <w:numId w:val="32"/>
        </w:numPr>
        <w:ind w:left="851" w:hanging="425"/>
      </w:pPr>
      <w:r w:rsidRPr="00E20824">
        <w:t>Datos de control: datos que activan y controlan todos los módulos en el sistema.</w:t>
      </w:r>
    </w:p>
    <w:p w:rsidR="00E20824" w:rsidRPr="00E20824" w:rsidRDefault="00E20824" w:rsidP="00FB35BC">
      <w:pPr>
        <w:pStyle w:val="Prrafodelista"/>
        <w:numPr>
          <w:ilvl w:val="0"/>
          <w:numId w:val="32"/>
        </w:numPr>
        <w:ind w:left="851" w:hanging="425"/>
      </w:pPr>
      <w:r w:rsidRPr="00E20824">
        <w:t xml:space="preserve">Entrada / salida del usuario: todas las formas de interacción humano - computadora. La entrada puede ser teclado, mouse, lápiz óptico, etc. La salida puede ser pantalla, dispositivo de copiado, sonido (para </w:t>
      </w:r>
      <w:r w:rsidR="001E730F" w:rsidRPr="00E20824">
        <w:t>zonificación</w:t>
      </w:r>
      <w:r w:rsidRPr="00E20824">
        <w:t>), etc. Esto se convierte en Metadatos para los módulos del sistema.</w:t>
      </w:r>
    </w:p>
    <w:p w:rsidR="00E20824" w:rsidRPr="00E20824" w:rsidRDefault="00E20824" w:rsidP="00FB35BC">
      <w:pPr>
        <w:pStyle w:val="Prrafodelista"/>
        <w:numPr>
          <w:ilvl w:val="0"/>
          <w:numId w:val="32"/>
        </w:numPr>
        <w:ind w:left="851" w:hanging="425"/>
      </w:pPr>
      <w:r w:rsidRPr="00E20824">
        <w:t>Datos internos: los datos que se permiten fluir a través del sistema.</w:t>
      </w:r>
    </w:p>
    <w:p w:rsidR="00E20824" w:rsidRPr="00E20824" w:rsidRDefault="00E20824" w:rsidP="00FB35BC">
      <w:pPr>
        <w:pStyle w:val="Prrafodelista"/>
        <w:numPr>
          <w:ilvl w:val="0"/>
          <w:numId w:val="32"/>
        </w:numPr>
        <w:ind w:left="851" w:hanging="425"/>
      </w:pPr>
      <w:r w:rsidRPr="00E20824">
        <w:t xml:space="preserve">Datos externos: datos que se pueden importar / exportar al sistema. Esto podría ser datos </w:t>
      </w:r>
      <w:r w:rsidR="001E730F" w:rsidRPr="00E20824">
        <w:t>ASCII</w:t>
      </w:r>
      <w:r w:rsidRPr="00E20824">
        <w:t xml:space="preserve"> (de observación o simulación) o imágenes.</w:t>
      </w:r>
    </w:p>
    <w:p w:rsidR="00E20824" w:rsidRPr="00E20824" w:rsidRDefault="00E20824" w:rsidP="00FB35BC">
      <w:pPr>
        <w:pStyle w:val="Prrafodelista"/>
        <w:numPr>
          <w:ilvl w:val="0"/>
          <w:numId w:val="32"/>
        </w:numPr>
        <w:ind w:left="851" w:hanging="425"/>
      </w:pPr>
      <w:r w:rsidRPr="00E20824">
        <w:t>Datos almacenables: datos que se pueden almacenar y recuperar dentro del sistema.</w:t>
      </w:r>
    </w:p>
    <w:p w:rsidR="00E20824" w:rsidRPr="00E20824" w:rsidRDefault="00E20824" w:rsidP="00FB35BC">
      <w:pPr>
        <w:pStyle w:val="Prrafodelista"/>
        <w:numPr>
          <w:ilvl w:val="0"/>
          <w:numId w:val="32"/>
        </w:numPr>
        <w:ind w:left="851" w:hanging="425"/>
      </w:pPr>
      <w:r w:rsidRPr="00E20824">
        <w:t>Datos gráficos: una forma reducida de datos internos que representa gráficos primitivos (2D o 3D)</w:t>
      </w:r>
    </w:p>
    <w:p w:rsidR="00E20824" w:rsidRPr="00E20824" w:rsidRDefault="00E20824" w:rsidP="00321B10">
      <w:pPr>
        <w:pStyle w:val="Prrafodelista"/>
        <w:numPr>
          <w:ilvl w:val="0"/>
          <w:numId w:val="32"/>
        </w:numPr>
        <w:ind w:left="851" w:hanging="425"/>
      </w:pPr>
      <w:r w:rsidRPr="00E20824">
        <w:t>Datos de imagen: una forma reducida de datos de gráficos (mapa de píxeles o primitivas 2D para visualización o copia impresa)</w:t>
      </w:r>
    </w:p>
    <w:p w:rsidR="00C5502B" w:rsidRDefault="00C5502B" w:rsidP="00F97EFC">
      <w:pPr>
        <w:pStyle w:val="Cita"/>
      </w:pPr>
      <w:bookmarkStart w:id="57" w:name="_Toc515512933"/>
      <w:r w:rsidRPr="00C276A9">
        <w:t>Técnicas de Visualización</w:t>
      </w:r>
      <w:bookmarkEnd w:id="57"/>
    </w:p>
    <w:p w:rsidR="00C276A9" w:rsidRDefault="00321B10" w:rsidP="00DE27D0">
      <w:pPr>
        <w:spacing w:after="160"/>
        <w:rPr>
          <w:rFonts w:cs="Arial"/>
          <w:bCs/>
        </w:rPr>
      </w:pPr>
      <w:r>
        <w:rPr>
          <w:rFonts w:cs="Arial"/>
          <w:bCs/>
        </w:rPr>
        <w:t>En esta sección se presentan las diferentes técnicas de visualización de datos categorizadas según el tipo de representación que se desea generar con los datos.</w:t>
      </w:r>
    </w:p>
    <w:p w:rsidR="00321B10" w:rsidRDefault="00321B10" w:rsidP="00321B10">
      <w:pPr>
        <w:pStyle w:val="Prrafodelista"/>
        <w:numPr>
          <w:ilvl w:val="0"/>
          <w:numId w:val="33"/>
        </w:numPr>
        <w:spacing w:after="160"/>
        <w:rPr>
          <w:rFonts w:cs="Arial"/>
          <w:bCs/>
        </w:rPr>
      </w:pPr>
      <w:r>
        <w:rPr>
          <w:rFonts w:cs="Arial"/>
          <w:bCs/>
        </w:rPr>
        <w:t xml:space="preserve">Relaciones entre los puntos de datos. La representación gráfica más útil para describir el comportamiento de un conjunto de dos o tres variables son los diagramas de </w:t>
      </w:r>
      <w:r w:rsidR="001E730F">
        <w:rPr>
          <w:rFonts w:cs="Arial"/>
          <w:bCs/>
        </w:rPr>
        <w:t>puntos,</w:t>
      </w:r>
      <w:r>
        <w:rPr>
          <w:rFonts w:cs="Arial"/>
          <w:bCs/>
        </w:rPr>
        <w:t xml:space="preserve"> donde cada caso aparece representado como un punto en el plano definido por variables.</w:t>
      </w:r>
    </w:p>
    <w:p w:rsidR="00321B10" w:rsidRDefault="00321B10" w:rsidP="00321B10">
      <w:pPr>
        <w:pStyle w:val="Prrafodelista"/>
        <w:numPr>
          <w:ilvl w:val="0"/>
          <w:numId w:val="33"/>
        </w:numPr>
        <w:spacing w:after="160"/>
        <w:rPr>
          <w:rFonts w:cs="Arial"/>
          <w:bCs/>
        </w:rPr>
      </w:pPr>
      <w:r>
        <w:rPr>
          <w:rFonts w:cs="Arial"/>
          <w:bCs/>
        </w:rPr>
        <w:t xml:space="preserve">Diagrama de dispersión: Permite representar relaciones entre dos o tres </w:t>
      </w:r>
      <w:r w:rsidR="0053072A">
        <w:rPr>
          <w:rFonts w:cs="Arial"/>
          <w:bCs/>
        </w:rPr>
        <w:t>variables de tipo numérico de acuerdo con Scatterplot Visualization Guide (2014), que lo define como “Un gráfico de dispersión es un diagrama estadístico clásico que permite visualizar la relación entre las variables numéricas”. Además, da un ejemplo para su mejor interpretación: “si usted tiene una tabla de datos sobre las ciudades, podría utilizar un gráfico de dispersión para ver si hay una relación entre los niveles de población y de delincuencia, tal y como se muestra en la figura 2:</w:t>
      </w:r>
    </w:p>
    <w:p w:rsidR="0053072A" w:rsidRDefault="0053072A" w:rsidP="0053072A">
      <w:pPr>
        <w:spacing w:after="160"/>
        <w:rPr>
          <w:rFonts w:cs="Arial"/>
          <w:bCs/>
        </w:rPr>
      </w:pPr>
      <w:r>
        <w:rPr>
          <w:noProof/>
          <w:lang w:val="en-US" w:eastAsia="en-US"/>
        </w:rPr>
        <w:drawing>
          <wp:inline distT="0" distB="0" distL="0" distR="0" wp14:anchorId="59F9FB4D" wp14:editId="2A7BDD88">
            <wp:extent cx="4562475" cy="1916731"/>
            <wp:effectExtent l="0" t="0" r="0" b="762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569" cy="1944077"/>
                    </a:xfrm>
                    <a:prstGeom prst="rect">
                      <a:avLst/>
                    </a:prstGeom>
                  </pic:spPr>
                </pic:pic>
              </a:graphicData>
            </a:graphic>
          </wp:inline>
        </w:drawing>
      </w:r>
    </w:p>
    <w:p w:rsidR="0053072A" w:rsidRDefault="0053072A" w:rsidP="0053072A">
      <w:pPr>
        <w:spacing w:after="160"/>
        <w:rPr>
          <w:rFonts w:cs="Arial"/>
          <w:bCs/>
        </w:rPr>
      </w:pPr>
      <w:r>
        <w:rPr>
          <w:rFonts w:cs="Arial"/>
          <w:bCs/>
        </w:rPr>
        <w:t>Figura 2. Diagrama de dispersión (Scatterplot Visualization Guide, 2014)</w:t>
      </w:r>
    </w:p>
    <w:p w:rsidR="0053072A" w:rsidRDefault="0053072A" w:rsidP="0053072A">
      <w:pPr>
        <w:pStyle w:val="Prrafodelista"/>
        <w:numPr>
          <w:ilvl w:val="0"/>
          <w:numId w:val="34"/>
        </w:numPr>
        <w:spacing w:after="160"/>
        <w:rPr>
          <w:rFonts w:cs="Arial"/>
          <w:bCs/>
        </w:rPr>
      </w:pPr>
      <w:r>
        <w:rPr>
          <w:rFonts w:cs="Arial"/>
          <w:bCs/>
        </w:rPr>
        <w:t>Datos requeridos: Según Scatterplot Visualization Guide (2014): “Un gráfico de dispersión es uno de los métodos más flexibles para la visualización de datos numéricos”. Para la generación de este tipo de gráfico se necesita cualquier</w:t>
      </w:r>
      <w:r w:rsidR="002369F8">
        <w:rPr>
          <w:rFonts w:cs="Arial"/>
          <w:bCs/>
        </w:rPr>
        <w:t xml:space="preserve"> tabla que tenga al menos dos columnas numéricas que representen tanto el eje X como el eje Y y una tercera que represente las etiquetas, como se muestra en la tabla 1.</w:t>
      </w:r>
    </w:p>
    <w:p w:rsidR="002369F8" w:rsidRPr="002369F8" w:rsidRDefault="002369F8" w:rsidP="002369F8">
      <w:pPr>
        <w:pStyle w:val="Prrafodelista"/>
        <w:spacing w:after="160"/>
        <w:jc w:val="center"/>
        <w:rPr>
          <w:rFonts w:cs="Arial"/>
          <w:bCs/>
        </w:rPr>
      </w:pPr>
      <w:r>
        <w:rPr>
          <w:noProof/>
          <w:lang w:val="en-US" w:eastAsia="en-US"/>
        </w:rPr>
        <w:drawing>
          <wp:inline distT="0" distB="0" distL="0" distR="0" wp14:anchorId="2C0D2B50" wp14:editId="04B06BE2">
            <wp:extent cx="3091815" cy="520996"/>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4171"/>
                    <a:stretch/>
                  </pic:blipFill>
                  <pic:spPr bwMode="auto">
                    <a:xfrm>
                      <a:off x="0" y="0"/>
                      <a:ext cx="3187319" cy="537089"/>
                    </a:xfrm>
                    <a:prstGeom prst="rect">
                      <a:avLst/>
                    </a:prstGeom>
                    <a:ln>
                      <a:noFill/>
                    </a:ln>
                    <a:extLst>
                      <a:ext uri="{53640926-AAD7-44D8-BBD7-CCE9431645EC}">
                        <a14:shadowObscured xmlns:a14="http://schemas.microsoft.com/office/drawing/2010/main"/>
                      </a:ext>
                    </a:extLst>
                  </pic:spPr>
                </pic:pic>
              </a:graphicData>
            </a:graphic>
          </wp:inline>
        </w:drawing>
      </w:r>
    </w:p>
    <w:p w:rsidR="002369F8" w:rsidRPr="008D7CBA" w:rsidRDefault="002369F8" w:rsidP="00DE27D0">
      <w:pPr>
        <w:spacing w:after="160"/>
        <w:rPr>
          <w:rFonts w:cs="Arial"/>
          <w:bCs/>
        </w:rPr>
      </w:pPr>
      <w:r>
        <w:rPr>
          <w:rFonts w:cs="Arial"/>
          <w:bCs/>
        </w:rPr>
        <w:t>Tabla 1. Formato de los datos para un diagrama de dispersión (Scatterplot Visualization Guide, 2014)</w:t>
      </w:r>
    </w:p>
    <w:p w:rsidR="00C5502B" w:rsidRDefault="00C5502B" w:rsidP="00F97EFC">
      <w:pPr>
        <w:pStyle w:val="Cita"/>
      </w:pPr>
      <w:bookmarkStart w:id="58" w:name="_Toc515512934"/>
      <w:r w:rsidRPr="002369F8">
        <w:t>Repositorio</w:t>
      </w:r>
      <w:r w:rsidR="00BB1C21" w:rsidRPr="002369F8">
        <w:t xml:space="preserve"> de Datos</w:t>
      </w:r>
      <w:bookmarkEnd w:id="58"/>
    </w:p>
    <w:p w:rsidR="002369F8" w:rsidRPr="002369F8" w:rsidRDefault="002369F8" w:rsidP="002369F8">
      <w:r w:rsidRPr="002369F8">
        <w:t>Un repositorio, depósito o archivo es un sitio centralizado donde se almacena y mantiene información digital, habitualmente bases de datos o archivos informáticos</w:t>
      </w:r>
      <w:r w:rsidR="00C5036B">
        <w:t xml:space="preserve"> (Hernández y García, 2013)</w:t>
      </w:r>
      <w:r w:rsidRPr="002369F8">
        <w:t>.</w:t>
      </w:r>
    </w:p>
    <w:p w:rsidR="002369F8" w:rsidRPr="002369F8" w:rsidRDefault="002369F8" w:rsidP="002369F8">
      <w:r w:rsidRPr="002369F8">
        <w:t>Los datos almacenados en un repositorio pueden distribuirse a través de una red informática, como Internet, o de un medio físico, como un disco compacto. Pueden ser de acceso público o estar protegidos y necesitar de una autentificación previa. Los repositorios más conocidos son los de carácter académico e institucional. Los repositorios suelen contar con sistemas de respaldo y mantenimiento preventivo y correctivo, lo que hace que la información se pueda recuperar en el caso que la máquina quede inutilizable. A esto se lo conoce como preservación digital, y requiere un exhaustivo trabajo de control de calidad e integridad para realizarse correctamente.</w:t>
      </w:r>
    </w:p>
    <w:p w:rsidR="002369F8" w:rsidRPr="002369F8" w:rsidRDefault="002369F8" w:rsidP="002369F8">
      <w:r w:rsidRPr="002369F8">
        <w:t>Depositar no debe confundirse con publicar. El depósito en los repositorios es una manera de comunicar públicamente los trabajos de los investigadores, aumentando su difusión: los autores ponen disponibles en acceso abierto una versión de los artículos que han publicado en revistas, tradicionales o de acceso abierto. Para ello, los sistemas de repositorios suelen integrarse e interoperar con otros sistemas y aplicaciones web. Asimismo, los repositorios cumplen un rol importante en la formación universitaria.</w:t>
      </w:r>
    </w:p>
    <w:p w:rsidR="00BD0047" w:rsidRDefault="00BD0047" w:rsidP="00F97EFC">
      <w:pPr>
        <w:pStyle w:val="Cita"/>
      </w:pPr>
      <w:bookmarkStart w:id="59" w:name="_Toc515512935"/>
      <w:r>
        <w:t>Estadística Descriptiva</w:t>
      </w:r>
      <w:bookmarkEnd w:id="59"/>
    </w:p>
    <w:p w:rsidR="00BD0047" w:rsidRDefault="00BD0047" w:rsidP="00DE27D0">
      <w:pPr>
        <w:spacing w:after="160"/>
      </w:pPr>
      <w:r>
        <w:t>La estadística descriptiva es la rama de las Matemáticas que recolecta, presenta y caracteriza un conjunto de datos (por ejemplo, edad de una población, altura de los estudiantes de una escuela, temperatura en los meses de verano, etc.) con el fin de describir apropiadamente las diversas características de ese conjunto</w:t>
      </w:r>
      <w:r w:rsidR="00C5036B">
        <w:t xml:space="preserve"> (Fernández, 2002)</w:t>
      </w:r>
      <w:r>
        <w:t xml:space="preserve">. </w:t>
      </w:r>
    </w:p>
    <w:p w:rsidR="00BD0047" w:rsidRDefault="00BD0047" w:rsidP="00DE27D0">
      <w:pPr>
        <w:spacing w:after="160"/>
      </w:pPr>
      <w:r>
        <w:t xml:space="preserve">Al conjunto de los distintos valores numéricos que adopta un carácter cuantitativo se llama variable estadística. </w:t>
      </w:r>
    </w:p>
    <w:p w:rsidR="00BD0047" w:rsidRDefault="00BD0047" w:rsidP="00DE27D0">
      <w:pPr>
        <w:spacing w:after="160"/>
      </w:pPr>
      <w:r>
        <w:t xml:space="preserve">Las variables pueden ser de dos tipos: </w:t>
      </w:r>
    </w:p>
    <w:p w:rsidR="00BD0047" w:rsidRDefault="00BD0047" w:rsidP="00DE27D0">
      <w:pPr>
        <w:pStyle w:val="Prrafodelista"/>
        <w:numPr>
          <w:ilvl w:val="0"/>
          <w:numId w:val="34"/>
        </w:numPr>
        <w:spacing w:after="160"/>
      </w:pPr>
      <w:r>
        <w:t xml:space="preserve">Variables cualitativas o categóricas: no se pueden medir numéricamente (por ejemplo: nacionalidad, color de la piel, sexo). </w:t>
      </w:r>
    </w:p>
    <w:p w:rsidR="00BD0047" w:rsidRDefault="00BD0047" w:rsidP="00DE27D0">
      <w:pPr>
        <w:pStyle w:val="Prrafodelista"/>
        <w:numPr>
          <w:ilvl w:val="0"/>
          <w:numId w:val="34"/>
        </w:numPr>
        <w:spacing w:after="160"/>
      </w:pPr>
      <w:r>
        <w:t xml:space="preserve">Variables cuantitativas: tienen valor numérico (edad, precio de un producto, ingresos anuales). </w:t>
      </w:r>
    </w:p>
    <w:p w:rsidR="00BD0047" w:rsidRDefault="00BD0047" w:rsidP="00DE27D0">
      <w:pPr>
        <w:spacing w:after="160"/>
      </w:pPr>
      <w:r>
        <w:t xml:space="preserve">Las variables también se pueden clasificar en: </w:t>
      </w:r>
    </w:p>
    <w:p w:rsidR="00BD0047" w:rsidRDefault="00BD0047" w:rsidP="00DE27D0">
      <w:pPr>
        <w:pStyle w:val="Prrafodelista"/>
        <w:numPr>
          <w:ilvl w:val="0"/>
          <w:numId w:val="35"/>
        </w:numPr>
        <w:spacing w:after="160"/>
      </w:pPr>
      <w:r>
        <w:t xml:space="preserve">Variables unidimensionales: sólo recogen información sobre una característica (por ejemplo: edad de los alumnos de una clase). </w:t>
      </w:r>
    </w:p>
    <w:p w:rsidR="00BD0047" w:rsidRDefault="00BD0047" w:rsidP="00DE27D0">
      <w:pPr>
        <w:pStyle w:val="Prrafodelista"/>
        <w:numPr>
          <w:ilvl w:val="0"/>
          <w:numId w:val="35"/>
        </w:numPr>
        <w:spacing w:after="160"/>
      </w:pPr>
      <w:r>
        <w:t xml:space="preserve">Variables bidimensionales: recogen información sobre dos características de la población (por ejemplo: edad y altura de los alumnos de una clase). </w:t>
      </w:r>
    </w:p>
    <w:p w:rsidR="00BD0047" w:rsidRDefault="00BD0047" w:rsidP="00DE27D0">
      <w:pPr>
        <w:pStyle w:val="Prrafodelista"/>
        <w:numPr>
          <w:ilvl w:val="0"/>
          <w:numId w:val="35"/>
        </w:numPr>
        <w:spacing w:after="160"/>
      </w:pPr>
      <w:r>
        <w:t xml:space="preserve">Variables pluridimensionales: recogen información sobre tres o más características (por ejemplo: edad, altura y peso de los alumnos de una clase). </w:t>
      </w:r>
    </w:p>
    <w:p w:rsidR="00BD0047" w:rsidRDefault="00BD0047" w:rsidP="00DE27D0">
      <w:pPr>
        <w:spacing w:after="160"/>
      </w:pPr>
      <w:r>
        <w:t xml:space="preserve">Por su parte, las variables cuantitativas se pueden clasificar en discretas y continuas: </w:t>
      </w:r>
    </w:p>
    <w:p w:rsidR="00BD0047" w:rsidRDefault="00BD0047" w:rsidP="00DE27D0">
      <w:pPr>
        <w:pStyle w:val="Prrafodelista"/>
        <w:numPr>
          <w:ilvl w:val="0"/>
          <w:numId w:val="36"/>
        </w:numPr>
        <w:spacing w:after="160"/>
      </w:pPr>
      <w:r>
        <w:t xml:space="preserve">Discretas: sólo pueden tomar valores enteros (1, 2, 8, -4, etc.). Por ejemplo: número de hermanos (puede ser 1, 2, </w:t>
      </w:r>
      <w:r w:rsidR="00C5036B">
        <w:t>3…</w:t>
      </w:r>
      <w:r>
        <w:t xml:space="preserve">, etc., pero, por ejemplo, nunca podrá ser 3.45). </w:t>
      </w:r>
    </w:p>
    <w:p w:rsidR="00BD0047" w:rsidRDefault="00BD0047" w:rsidP="00DE27D0">
      <w:pPr>
        <w:pStyle w:val="Prrafodelista"/>
        <w:numPr>
          <w:ilvl w:val="0"/>
          <w:numId w:val="36"/>
        </w:numPr>
        <w:spacing w:after="160"/>
      </w:pPr>
      <w:r>
        <w:t xml:space="preserve">Continuas: pueden tomar cualquier valor real dentro de un intervalo. Por ejemplo, la velocidad de un vehículo puede ser 90.4 km/h, 94.57 </w:t>
      </w:r>
      <w:r w:rsidR="00C5036B">
        <w:t>km/h.…</w:t>
      </w:r>
      <w:r>
        <w:t xml:space="preserve">etc. </w:t>
      </w:r>
    </w:p>
    <w:p w:rsidR="00B37ADA" w:rsidRDefault="00BD0047" w:rsidP="00DE27D0">
      <w:pPr>
        <w:spacing w:after="160"/>
      </w:pPr>
      <w:r>
        <w:t>Cuando se estudia el comportamiento de una variable hay que distinguir los siguientes conceptos:</w:t>
      </w:r>
    </w:p>
    <w:p w:rsidR="00B37ADA" w:rsidRDefault="00BD0047" w:rsidP="00DE27D0">
      <w:pPr>
        <w:pStyle w:val="Prrafodelista"/>
        <w:numPr>
          <w:ilvl w:val="0"/>
          <w:numId w:val="37"/>
        </w:numPr>
        <w:spacing w:after="160"/>
      </w:pPr>
      <w:r>
        <w:t>Individuo: cualquier elemento que porte información sobre el fenómeno que se estudia. Así, si estudiamos la altura de los niños de una clase, cada alumno es un individuo; si se estudia el precio de la vivienda, cada vivienda es un individuo.</w:t>
      </w:r>
    </w:p>
    <w:p w:rsidR="00B37ADA" w:rsidRDefault="00BD0047" w:rsidP="00DE27D0">
      <w:pPr>
        <w:pStyle w:val="Prrafodelista"/>
        <w:numPr>
          <w:ilvl w:val="0"/>
          <w:numId w:val="37"/>
        </w:numPr>
        <w:spacing w:after="160"/>
      </w:pPr>
      <w:r>
        <w:t xml:space="preserve">Población: conjunto de todos los individuos (personas, objetos, animales, etc.) que porten información sobre el fenómeno que se estudia. Por ejemplo, si se estudia el precio de la vivienda en una ciudad, la población será el total de las viviendas de dicha ciudad. </w:t>
      </w:r>
    </w:p>
    <w:p w:rsidR="00BD0047" w:rsidRDefault="00BD0047" w:rsidP="00DE27D0">
      <w:pPr>
        <w:pStyle w:val="Prrafodelista"/>
        <w:numPr>
          <w:ilvl w:val="0"/>
          <w:numId w:val="37"/>
        </w:numPr>
        <w:spacing w:after="160"/>
      </w:pPr>
      <w:r>
        <w:t xml:space="preserve">Muestra: subconjunto que seleccionado de una población. Por ejemplo, si se estudia el precio de la vivienda de una ciudad, lo normal será no recoger información sobre todas las viviendas de la ciudad Facultad de Contaduría y Administración. UNAM Estadística descriptiva Autor: Dr. José Manuel Becerra Espinosa 2 (sería una labor muy compleja), sino que se suele seleccionar un subgrupo (muestra) que se entienda que es suficientemente representativo. </w:t>
      </w:r>
    </w:p>
    <w:p w:rsidR="00BD0047" w:rsidRPr="002369F8" w:rsidRDefault="00BD0047" w:rsidP="00DE27D0">
      <w:pPr>
        <w:spacing w:after="160"/>
        <w:rPr>
          <w:rFonts w:cs="Arial"/>
          <w:b/>
          <w:bCs/>
        </w:rPr>
      </w:pPr>
      <w:r>
        <w:t>Las variables aleatorias son variables que son seleccionadas al azar o por procesos aleatorios.</w:t>
      </w:r>
    </w:p>
    <w:p w:rsidR="00BB1C21" w:rsidRDefault="00B37ADA" w:rsidP="00F97EFC">
      <w:pPr>
        <w:pStyle w:val="Cita"/>
      </w:pPr>
      <w:bookmarkStart w:id="60" w:name="_Toc515512936"/>
      <w:r>
        <w:t>Estadística</w:t>
      </w:r>
      <w:r w:rsidR="00BB1C21" w:rsidRPr="002369F8">
        <w:t xml:space="preserve"> Inferencial</w:t>
      </w:r>
      <w:bookmarkEnd w:id="60"/>
    </w:p>
    <w:p w:rsidR="00B37ADA" w:rsidRPr="00B37ADA" w:rsidRDefault="00B37ADA" w:rsidP="00B37ADA">
      <w:r w:rsidRPr="00B37ADA">
        <w:t xml:space="preserve">Rama de la </w:t>
      </w:r>
      <w:r>
        <w:t>e</w:t>
      </w:r>
      <w:r w:rsidRPr="00B37ADA">
        <w:t xml:space="preserve">stadística </w:t>
      </w:r>
      <w:r>
        <w:t>m</w:t>
      </w:r>
      <w:r w:rsidRPr="00B37ADA">
        <w:t>atemática que se ocupa de los métodos para realizar inferencias estadísticas. También comprende las pruebas de hipótesis</w:t>
      </w:r>
      <w:r w:rsidR="006416F1">
        <w:t xml:space="preserve"> (Castillo,1998)</w:t>
      </w:r>
      <w:r w:rsidRPr="00B37ADA">
        <w:t>.</w:t>
      </w:r>
    </w:p>
    <w:p w:rsidR="00B37ADA" w:rsidRPr="00B37ADA" w:rsidRDefault="00B37ADA" w:rsidP="00B37ADA">
      <w:r w:rsidRPr="00B37ADA">
        <w:t>La inferencia estadística o estadística inferencial es una parte de la </w:t>
      </w:r>
      <w:r>
        <w:t>e</w:t>
      </w:r>
      <w:r w:rsidRPr="00B37ADA">
        <w:t>stadística que comprende los métodos y procedimientos para deducir propiedades (hacer inferencias) de una población, a partir de una pequeña parte de la misma (muestra). También permite comparar muestras de diferentes poblaciones.</w:t>
      </w:r>
    </w:p>
    <w:p w:rsidR="00B37ADA" w:rsidRPr="00B37ADA" w:rsidRDefault="00B37ADA" w:rsidP="00B37ADA">
      <w:r w:rsidRPr="00B37ADA">
        <w:t>Generalmente comprende las pruebas de estimación, puntual o por intervalos de confianza, y las pruebas de hipótesis, paramétricas, como la de la media, diferencias de medias, proporciones, etc., y las no paramétricas, como la prueba de chi-cuadrado.</w:t>
      </w:r>
    </w:p>
    <w:p w:rsidR="00B37ADA" w:rsidRPr="00B37ADA" w:rsidRDefault="00B37ADA" w:rsidP="00B37ADA">
      <w:r w:rsidRPr="00B37ADA">
        <w:t>En la Estadística también se realizan análisis de correlación y regresión, series cronológicas, análisis de varianza, etc.</w:t>
      </w:r>
    </w:p>
    <w:p w:rsidR="00BB1C21" w:rsidRDefault="00B37ADA" w:rsidP="00F97EFC">
      <w:pPr>
        <w:pStyle w:val="Cita"/>
      </w:pPr>
      <w:bookmarkStart w:id="61" w:name="_Toc515512937"/>
      <w:r>
        <w:t xml:space="preserve">Usabilidad y </w:t>
      </w:r>
      <w:r w:rsidR="00BB1C21" w:rsidRPr="002369F8">
        <w:t>Experiencia de Usuario</w:t>
      </w:r>
      <w:bookmarkEnd w:id="61"/>
    </w:p>
    <w:p w:rsidR="00B37ADA" w:rsidRPr="00B37ADA" w:rsidRDefault="00B37ADA" w:rsidP="00B37ADA">
      <w:r w:rsidRPr="00B37ADA">
        <w:t>En la actualidad, la usabilidad y la experiencia de usuario que se deriva de ella, son dos puntos muy importantes para cualquier sitio web y un factor clave que no debe descuidarse.</w:t>
      </w:r>
      <w:r w:rsidR="006F522F">
        <w:t xml:space="preserve"> </w:t>
      </w:r>
      <w:r w:rsidRPr="00B37ADA">
        <w:t>Todos somos conscientes de la importancia que tiene hoy en día, el que nuestros clientes estén satisfechos con los productos y servicios que ofrecemos y con la atención que les brindamos en nuestros negocios locales</w:t>
      </w:r>
      <w:r w:rsidR="006416F1">
        <w:t xml:space="preserve"> (Hassan y Martin, 2005)</w:t>
      </w:r>
      <w:r w:rsidRPr="00B37ADA">
        <w:t>.</w:t>
      </w:r>
    </w:p>
    <w:p w:rsidR="00B37ADA" w:rsidRDefault="00B37ADA" w:rsidP="00B37ADA">
      <w:r w:rsidRPr="00B37ADA">
        <w:t xml:space="preserve">Sin embargo, la experiencia del usuario </w:t>
      </w:r>
      <w:r>
        <w:t>en</w:t>
      </w:r>
      <w:r w:rsidRPr="00B37ADA">
        <w:t xml:space="preserve"> </w:t>
      </w:r>
      <w:r>
        <w:t>un</w:t>
      </w:r>
      <w:r w:rsidRPr="00B37ADA">
        <w:t xml:space="preserve"> sitio </w:t>
      </w:r>
      <w:r>
        <w:t>w</w:t>
      </w:r>
      <w:r w:rsidRPr="00B37ADA">
        <w:t>eb es algo que muchos descuidan, cuando esto también debería ser uno de los principales pilares en los que se basa una estrategia o plan de marketing digital de éxito.</w:t>
      </w:r>
      <w:r w:rsidR="006F522F">
        <w:t xml:space="preserve"> </w:t>
      </w:r>
      <w:r w:rsidRPr="00B37ADA">
        <w:t>De hecho, la usabilidad de una página es tan importante que a día de hoy Google prioriza cada vez más esta experiencia de usuario (UX) sobre otros factores de posicionamiento web.</w:t>
      </w:r>
    </w:p>
    <w:p w:rsidR="006F522F" w:rsidRPr="006F522F" w:rsidRDefault="006F522F" w:rsidP="006F522F">
      <w:r w:rsidRPr="006F522F">
        <w:t>La experiencia de usuario (o UX) es el conjunto de factores y elementos relativos a la interacción de las personas con un dispositivo o entorno en concreto. Este UX da como resultado la generación de una percepción positiva o negativa de dicho dispositivo o de un servicio/producto.</w:t>
      </w:r>
      <w:r>
        <w:t xml:space="preserve"> </w:t>
      </w:r>
      <w:r w:rsidRPr="006F522F">
        <w:t>Al hablar de internet y páginas web, es importante no tomar a la experiencia del usuario como un mero sinónimo de usabilidad, porque, aunque están íntimamente relacionados, no son exactamente lo mismo.</w:t>
      </w:r>
    </w:p>
    <w:p w:rsidR="006F522F" w:rsidRPr="006F522F" w:rsidRDefault="006F522F" w:rsidP="006F522F">
      <w:r w:rsidRPr="006F522F">
        <w:t>La usabilidad es la facilidad con que los usuarios pueden utilizar una herramienta o navegar por un sitio web en concreto, en cambio, la experiencia de usuario son las impresiones que se lleva ese usuario cuando interactúa en nuestra web o con esas herramientas.</w:t>
      </w:r>
      <w:r>
        <w:t xml:space="preserve"> </w:t>
      </w:r>
      <w:r w:rsidRPr="006F522F">
        <w:t>En definitiva, la usabilidad de una página web es la facilidad con que las personas pueden encontrar la información que están buscando</w:t>
      </w:r>
      <w:r w:rsidR="006416F1">
        <w:t xml:space="preserve"> (Bjerén,2003)</w:t>
      </w:r>
      <w:r w:rsidRPr="006F522F">
        <w:t>.</w:t>
      </w:r>
    </w:p>
    <w:p w:rsidR="006F522F" w:rsidRPr="006F522F" w:rsidRDefault="006F522F" w:rsidP="006F522F">
      <w:r w:rsidRPr="006F522F">
        <w:t>Según esto, una página web puede ser usable, pero tener muchas carencias que afecten a la experiencia de usuario, lo cual puede provocar que nuestros visitantes la abandonen antes de tiempo.</w:t>
      </w:r>
    </w:p>
    <w:p w:rsidR="00B37ADA" w:rsidRDefault="006F522F" w:rsidP="00E46EEA">
      <w:r w:rsidRPr="006F522F">
        <w:t>Una buena experiencia se traduce casi con seguridad, en un mejor posicionamiento de nuestra web, es decir, en más visibilidad en internet.</w:t>
      </w:r>
      <w:r>
        <w:t xml:space="preserve"> </w:t>
      </w:r>
      <w:r w:rsidR="00B37ADA" w:rsidRPr="00B37ADA">
        <w:t>Porque, al fin y al cabo, lo que realmente cuenta para el buscador, es que las personas encuentren lo que buscan en su plataforma y que queden totalmente satisfechas con el contenido que encontró en dicha búsqueda.</w:t>
      </w:r>
    </w:p>
    <w:p w:rsidR="00DC7744" w:rsidRPr="00E46EEA" w:rsidRDefault="00DC7744" w:rsidP="00E46EEA"/>
    <w:p w:rsidR="00EF1AB7" w:rsidRDefault="000A54E2" w:rsidP="00EF1AB7">
      <w:pPr>
        <w:pStyle w:val="Ttulo2"/>
      </w:pPr>
      <w:bookmarkStart w:id="62" w:name="_Toc515512938"/>
      <w:r>
        <w:t>MARCO ESPACIAL</w:t>
      </w:r>
      <w:bookmarkEnd w:id="62"/>
    </w:p>
    <w:p w:rsidR="00B73CF7" w:rsidRDefault="00C5502B" w:rsidP="00B73CF7">
      <w:r>
        <w:t>La investigación se lleva a cabo con datos que representan hechos ocurridos en Colombia</w:t>
      </w:r>
      <w:r w:rsidR="006F522F">
        <w:t>, los cuales son suministrados por el IPAZUD</w:t>
      </w:r>
      <w:r>
        <w:t>.</w:t>
      </w:r>
    </w:p>
    <w:p w:rsidR="003C2B57" w:rsidRPr="003C2B57" w:rsidRDefault="003C2B57" w:rsidP="003C2B57">
      <w:r w:rsidRPr="003C2B57">
        <w:t>El Instituto para la Pedagogía, la Paz y el Conflicto Urbano (IPAZUD) es una unidad académica de la Universidad Distrital Francisco José de Caldas, la cual tiene como objetivos misionales investigar, educar y generar iniciativas de proyección social en torno a la paz, el conflicto y la ciudadanía, tanto en el espacio local como en las regiones de Colombia. Durante 12 años de existencia, se ha caracterizado por incentivar investigaciones sobre territorio, memoria y conflicto armado, implementar procesos de formación mediante diplomados, seminarios y cátedras, así como acompañar procesos organizativos y comunitarios a favor de la paz, los derechos humanos y la reconciliación.</w:t>
      </w:r>
    </w:p>
    <w:p w:rsidR="003C2B57" w:rsidRPr="003C2B57" w:rsidRDefault="003C2B57" w:rsidP="003C2B57">
      <w:r w:rsidRPr="003C2B57">
        <w:t>En relación con la investigación, el IPAZUD ha desarrollado diversos proyectos, a través de investigadores y grupos de investigación adscritos (pertenecientes al sistema Scienti de Colciencias), en el marco de tres líneas de trabajo así:</w:t>
      </w:r>
    </w:p>
    <w:p w:rsidR="003C2B57" w:rsidRPr="003C2B57" w:rsidRDefault="003C2B57" w:rsidP="003C2B57">
      <w:pPr>
        <w:pStyle w:val="Prrafodelista"/>
        <w:numPr>
          <w:ilvl w:val="0"/>
          <w:numId w:val="39"/>
        </w:numPr>
      </w:pPr>
      <w:r w:rsidRPr="003C2B57">
        <w:t>Ciudadanía y democracia.</w:t>
      </w:r>
    </w:p>
    <w:p w:rsidR="003C2B57" w:rsidRPr="003C2B57" w:rsidRDefault="003C2B57" w:rsidP="003C2B57">
      <w:pPr>
        <w:pStyle w:val="Prrafodelista"/>
        <w:numPr>
          <w:ilvl w:val="0"/>
          <w:numId w:val="39"/>
        </w:numPr>
      </w:pPr>
      <w:r w:rsidRPr="003C2B57">
        <w:t>Memorias y conflictos.</w:t>
      </w:r>
    </w:p>
    <w:p w:rsidR="003C2B57" w:rsidRDefault="003C2B57" w:rsidP="00B73CF7">
      <w:pPr>
        <w:pStyle w:val="Prrafodelista"/>
        <w:numPr>
          <w:ilvl w:val="0"/>
          <w:numId w:val="39"/>
        </w:numPr>
      </w:pPr>
      <w:r w:rsidRPr="003C2B57">
        <w:t>Territorios y desarraigos</w:t>
      </w:r>
    </w:p>
    <w:p w:rsidR="00EF1AB7" w:rsidRPr="001C5903" w:rsidRDefault="000A54E2" w:rsidP="00EF1AB7">
      <w:pPr>
        <w:pStyle w:val="Ttulo2"/>
      </w:pPr>
      <w:bookmarkStart w:id="63" w:name="_Toc515512939"/>
      <w:r>
        <w:t>MARCO TEMPORAL</w:t>
      </w:r>
      <w:bookmarkEnd w:id="63"/>
    </w:p>
    <w:p w:rsidR="00C85F76" w:rsidRDefault="00C5502B" w:rsidP="00C85F76">
      <w:r>
        <w:t>Los datos históricos y culturales utilizados para la investigación, están en el marco de la violencia y la política reciente de Colombia (</w:t>
      </w:r>
      <w:r w:rsidR="005B09C1">
        <w:t xml:space="preserve">desde </w:t>
      </w:r>
      <w:r>
        <w:t xml:space="preserve">1950 </w:t>
      </w:r>
      <w:r w:rsidR="005B09C1">
        <w:t>a 2018</w:t>
      </w:r>
      <w:r>
        <w:t>)</w:t>
      </w:r>
      <w:r w:rsidR="00DC7744">
        <w:t>.</w:t>
      </w:r>
    </w:p>
    <w:p w:rsidR="00DC7744" w:rsidRPr="00F01878" w:rsidRDefault="00DC7744" w:rsidP="00C85F76"/>
    <w:p w:rsidR="00E71AF2" w:rsidRPr="00E46EEA" w:rsidRDefault="000A54E2" w:rsidP="00D740BD">
      <w:pPr>
        <w:pStyle w:val="Ttulo1"/>
        <w:rPr>
          <w:rFonts w:cs="Tahoma"/>
        </w:rPr>
      </w:pPr>
      <w:bookmarkStart w:id="64" w:name="_Toc515512940"/>
      <w:r>
        <w:rPr>
          <w:rFonts w:cs="Tahoma"/>
        </w:rPr>
        <w:t>METODOLOGÍA</w:t>
      </w:r>
      <w:bookmarkEnd w:id="64"/>
    </w:p>
    <w:p w:rsidR="005D0486" w:rsidRDefault="005B09C1" w:rsidP="00D740BD">
      <w:pPr>
        <w:rPr>
          <w:rFonts w:eastAsiaTheme="majorEastAsia"/>
          <w:lang w:val="es-ES"/>
        </w:rPr>
      </w:pPr>
      <w:r>
        <w:rPr>
          <w:rFonts w:eastAsiaTheme="majorEastAsia"/>
          <w:lang w:val="es-ES"/>
        </w:rPr>
        <w:t xml:space="preserve">El proyecto tiene un enfoque de método </w:t>
      </w:r>
      <w:r w:rsidR="00CE53B5">
        <w:rPr>
          <w:rFonts w:eastAsiaTheme="majorEastAsia"/>
          <w:lang w:val="es-ES"/>
        </w:rPr>
        <w:t>basado en la modelación</w:t>
      </w:r>
      <w:r w:rsidR="000A5640">
        <w:rPr>
          <w:rFonts w:eastAsiaTheme="majorEastAsia"/>
          <w:lang w:val="es-ES"/>
        </w:rPr>
        <w:t xml:space="preserve"> gráfica, debido a que se quiere construir un modelo que permita </w:t>
      </w:r>
      <w:r w:rsidR="00001338">
        <w:rPr>
          <w:rFonts w:eastAsiaTheme="majorEastAsia"/>
          <w:lang w:val="es-ES"/>
        </w:rPr>
        <w:t>visualizar datos históricos y culturales a los usuarios</w:t>
      </w:r>
      <w:r w:rsidR="000A5640">
        <w:rPr>
          <w:rFonts w:eastAsiaTheme="majorEastAsia"/>
          <w:lang w:val="es-ES"/>
        </w:rPr>
        <w:t>.</w:t>
      </w:r>
      <w:r w:rsidR="00E73646">
        <w:rPr>
          <w:rFonts w:eastAsiaTheme="majorEastAsia"/>
          <w:lang w:val="es-ES"/>
        </w:rPr>
        <w:t xml:space="preserve"> Lo anterior, acompañado por </w:t>
      </w:r>
      <w:r w:rsidR="00F17324">
        <w:rPr>
          <w:rFonts w:eastAsiaTheme="majorEastAsia"/>
          <w:lang w:val="es-ES"/>
        </w:rPr>
        <w:t>un mecanismo de desarrollo del proyecto guiado por la ingeniería, en el cual se presentan las etapas de análisis, diseño, desarrollo y pruebas. Éstas últimas, dado que es una tesis de maestría, es necesario utilizar mecanismos de pruebas cuantitativos; para tal fin, la estadística es importante.</w:t>
      </w:r>
    </w:p>
    <w:p w:rsidR="004874D8" w:rsidRPr="004874D8" w:rsidRDefault="004874D8" w:rsidP="004874D8">
      <w:pPr>
        <w:pStyle w:val="Ttulo2"/>
      </w:pPr>
      <w:bookmarkStart w:id="65" w:name="_Toc515512941"/>
      <w:r w:rsidRPr="004874D8">
        <w:t>Fase 1</w:t>
      </w:r>
      <w:bookmarkEnd w:id="65"/>
    </w:p>
    <w:p w:rsidR="00F17324" w:rsidRDefault="00F17324" w:rsidP="00D740BD">
      <w:pPr>
        <w:rPr>
          <w:rFonts w:eastAsiaTheme="majorEastAsia"/>
          <w:lang w:val="es-ES"/>
        </w:rPr>
      </w:pPr>
      <w:r>
        <w:rPr>
          <w:rFonts w:eastAsiaTheme="majorEastAsia"/>
          <w:lang w:val="es-ES"/>
        </w:rPr>
        <w:t xml:space="preserve">Explicando con </w:t>
      </w:r>
      <w:r w:rsidR="004874D8">
        <w:rPr>
          <w:rFonts w:eastAsiaTheme="majorEastAsia"/>
          <w:lang w:val="es-ES"/>
        </w:rPr>
        <w:t>más</w:t>
      </w:r>
      <w:r>
        <w:rPr>
          <w:rFonts w:eastAsiaTheme="majorEastAsia"/>
          <w:lang w:val="es-ES"/>
        </w:rPr>
        <w:t xml:space="preserve"> profundidad, la metodología a seguir consiste inicialmente en un análisis estadístico descriptivo e inferencial, a partir de los resultados arrojados por las </w:t>
      </w:r>
      <w:r w:rsidR="00DF0DAF">
        <w:rPr>
          <w:rFonts w:eastAsiaTheme="majorEastAsia"/>
          <w:lang w:val="es-ES"/>
        </w:rPr>
        <w:t xml:space="preserve">pruebas aplicadas (Chi-cuadrado, t de Student, Normal), los cuales se realzan a partir de la depuración de la información y </w:t>
      </w:r>
      <w:r w:rsidR="004874D8">
        <w:rPr>
          <w:rFonts w:eastAsiaTheme="majorEastAsia"/>
          <w:lang w:val="es-ES"/>
        </w:rPr>
        <w:t>el cargue del</w:t>
      </w:r>
      <w:r w:rsidR="00DF0DAF">
        <w:rPr>
          <w:rFonts w:eastAsiaTheme="majorEastAsia"/>
          <w:lang w:val="es-ES"/>
        </w:rPr>
        <w:t xml:space="preserve"> repositorio de datos.</w:t>
      </w:r>
      <w:r w:rsidR="004874D8">
        <w:rPr>
          <w:rFonts w:eastAsiaTheme="majorEastAsia"/>
          <w:lang w:val="es-ES"/>
        </w:rPr>
        <w:t xml:space="preserve"> Las actividades a realizar en esta fase son:</w:t>
      </w:r>
    </w:p>
    <w:p w:rsidR="004874D8" w:rsidRDefault="004874D8" w:rsidP="004874D8">
      <w:pPr>
        <w:pStyle w:val="Prrafodelista"/>
        <w:numPr>
          <w:ilvl w:val="0"/>
          <w:numId w:val="40"/>
        </w:numPr>
        <w:rPr>
          <w:rFonts w:eastAsiaTheme="majorEastAsia"/>
          <w:lang w:val="es-ES"/>
        </w:rPr>
      </w:pPr>
      <w:r>
        <w:rPr>
          <w:rFonts w:eastAsiaTheme="majorEastAsia"/>
          <w:lang w:val="es-ES"/>
        </w:rPr>
        <w:t>Cargar repositorio de datos</w:t>
      </w:r>
    </w:p>
    <w:p w:rsidR="004874D8" w:rsidRDefault="004874D8" w:rsidP="004874D8">
      <w:pPr>
        <w:pStyle w:val="Prrafodelista"/>
        <w:numPr>
          <w:ilvl w:val="0"/>
          <w:numId w:val="40"/>
        </w:numPr>
        <w:rPr>
          <w:rFonts w:eastAsiaTheme="majorEastAsia"/>
          <w:lang w:val="es-ES"/>
        </w:rPr>
      </w:pPr>
      <w:r>
        <w:rPr>
          <w:rFonts w:eastAsiaTheme="majorEastAsia"/>
          <w:lang w:val="es-ES"/>
        </w:rPr>
        <w:t>Aplicar pruebas estadísticas sobre los datos</w:t>
      </w:r>
    </w:p>
    <w:p w:rsidR="004874D8" w:rsidRPr="004874D8" w:rsidRDefault="004874D8" w:rsidP="00D740BD">
      <w:pPr>
        <w:pStyle w:val="Prrafodelista"/>
        <w:numPr>
          <w:ilvl w:val="0"/>
          <w:numId w:val="40"/>
        </w:numPr>
        <w:rPr>
          <w:rFonts w:eastAsiaTheme="majorEastAsia"/>
          <w:lang w:val="es-ES"/>
        </w:rPr>
      </w:pPr>
      <w:r>
        <w:rPr>
          <w:rFonts w:eastAsiaTheme="majorEastAsia"/>
          <w:lang w:val="es-ES"/>
        </w:rPr>
        <w:t>Determinar patrones y relaciones sobre los datos</w:t>
      </w:r>
    </w:p>
    <w:p w:rsidR="004874D8" w:rsidRDefault="004874D8" w:rsidP="004874D8">
      <w:pPr>
        <w:pStyle w:val="Ttulo2"/>
        <w:rPr>
          <w:lang w:val="es-ES"/>
        </w:rPr>
      </w:pPr>
      <w:bookmarkStart w:id="66" w:name="_Toc515512942"/>
      <w:r>
        <w:rPr>
          <w:lang w:val="es-ES"/>
        </w:rPr>
        <w:t>Fase 2</w:t>
      </w:r>
      <w:bookmarkEnd w:id="66"/>
    </w:p>
    <w:p w:rsidR="00DF0DAF" w:rsidRDefault="00DF0DAF" w:rsidP="00D740BD">
      <w:pPr>
        <w:rPr>
          <w:rFonts w:eastAsiaTheme="majorEastAsia"/>
          <w:lang w:val="es-ES"/>
        </w:rPr>
      </w:pPr>
      <w:r>
        <w:rPr>
          <w:rFonts w:eastAsiaTheme="majorEastAsia"/>
          <w:lang w:val="es-ES"/>
        </w:rPr>
        <w:t xml:space="preserve">En segundo lugar, se procede con </w:t>
      </w:r>
      <w:r w:rsidR="00052796">
        <w:rPr>
          <w:rFonts w:eastAsiaTheme="majorEastAsia"/>
          <w:lang w:val="es-ES"/>
        </w:rPr>
        <w:t>una metodología basada en el análisis y síntesis</w:t>
      </w:r>
      <w:r>
        <w:rPr>
          <w:rFonts w:eastAsiaTheme="majorEastAsia"/>
          <w:lang w:val="es-ES"/>
        </w:rPr>
        <w:t>, a través de una revisión bibliográfica, con el fin de identificar y explicar los modelos de visualización de datos</w:t>
      </w:r>
      <w:r w:rsidR="003C4169">
        <w:rPr>
          <w:rFonts w:eastAsiaTheme="majorEastAsia"/>
          <w:lang w:val="es-ES"/>
        </w:rPr>
        <w:t xml:space="preserve"> que se van a comparar: modelo basados en sistemas dinámicos cognitivos y modelo basado en blockchain. Esto </w:t>
      </w:r>
      <w:r>
        <w:rPr>
          <w:rFonts w:eastAsiaTheme="majorEastAsia"/>
          <w:lang w:val="es-ES"/>
        </w:rPr>
        <w:t xml:space="preserve">con el fin de </w:t>
      </w:r>
      <w:r w:rsidR="00052796">
        <w:rPr>
          <w:rFonts w:eastAsiaTheme="majorEastAsia"/>
          <w:lang w:val="es-ES"/>
        </w:rPr>
        <w:t>contrastar las</w:t>
      </w:r>
      <w:r>
        <w:rPr>
          <w:rFonts w:eastAsiaTheme="majorEastAsia"/>
          <w:lang w:val="es-ES"/>
        </w:rPr>
        <w:t xml:space="preserve"> teorías</w:t>
      </w:r>
      <w:r w:rsidR="003C4169">
        <w:rPr>
          <w:rFonts w:eastAsiaTheme="majorEastAsia"/>
          <w:lang w:val="es-ES"/>
        </w:rPr>
        <w:t xml:space="preserve"> y características</w:t>
      </w:r>
      <w:r>
        <w:rPr>
          <w:rFonts w:eastAsiaTheme="majorEastAsia"/>
          <w:lang w:val="es-ES"/>
        </w:rPr>
        <w:t xml:space="preserve"> existentes </w:t>
      </w:r>
      <w:r w:rsidR="003C4169">
        <w:rPr>
          <w:rFonts w:eastAsiaTheme="majorEastAsia"/>
          <w:lang w:val="es-ES"/>
        </w:rPr>
        <w:t>entre estos modelos</w:t>
      </w:r>
      <w:r w:rsidR="00052796">
        <w:rPr>
          <w:rFonts w:eastAsiaTheme="majorEastAsia"/>
          <w:lang w:val="es-ES"/>
        </w:rPr>
        <w:t xml:space="preserve">, </w:t>
      </w:r>
      <w:r>
        <w:rPr>
          <w:rFonts w:eastAsiaTheme="majorEastAsia"/>
          <w:lang w:val="es-ES"/>
        </w:rPr>
        <w:t xml:space="preserve">para seleccionar </w:t>
      </w:r>
      <w:r w:rsidR="003C4169">
        <w:rPr>
          <w:rFonts w:eastAsiaTheme="majorEastAsia"/>
          <w:lang w:val="es-ES"/>
        </w:rPr>
        <w:t xml:space="preserve">el modelo </w:t>
      </w:r>
      <w:r>
        <w:rPr>
          <w:rFonts w:eastAsiaTheme="majorEastAsia"/>
          <w:lang w:val="es-ES"/>
        </w:rPr>
        <w:t xml:space="preserve">que </w:t>
      </w:r>
      <w:r w:rsidR="003C4169">
        <w:rPr>
          <w:rFonts w:eastAsiaTheme="majorEastAsia"/>
          <w:lang w:val="es-ES"/>
        </w:rPr>
        <w:t>mejor se acople al proyecto</w:t>
      </w:r>
      <w:r>
        <w:rPr>
          <w:rFonts w:eastAsiaTheme="majorEastAsia"/>
          <w:lang w:val="es-ES"/>
        </w:rPr>
        <w:t xml:space="preserve"> y proponer una mejora para </w:t>
      </w:r>
      <w:r w:rsidR="003C4169">
        <w:rPr>
          <w:rFonts w:eastAsiaTheme="majorEastAsia"/>
          <w:lang w:val="es-ES"/>
        </w:rPr>
        <w:t>en la visualización de datos</w:t>
      </w:r>
      <w:r>
        <w:rPr>
          <w:rFonts w:eastAsiaTheme="majorEastAsia"/>
          <w:lang w:val="es-ES"/>
        </w:rPr>
        <w:t xml:space="preserve">. </w:t>
      </w:r>
      <w:r w:rsidR="004874D8">
        <w:rPr>
          <w:rFonts w:eastAsiaTheme="majorEastAsia"/>
          <w:lang w:val="es-ES"/>
        </w:rPr>
        <w:t>Las actividades a realizar en esta fase son:</w:t>
      </w:r>
    </w:p>
    <w:p w:rsidR="004874D8" w:rsidRDefault="004874D8" w:rsidP="004874D8">
      <w:pPr>
        <w:pStyle w:val="Prrafodelista"/>
        <w:numPr>
          <w:ilvl w:val="0"/>
          <w:numId w:val="41"/>
        </w:numPr>
        <w:rPr>
          <w:rFonts w:eastAsiaTheme="majorEastAsia"/>
          <w:lang w:val="es-ES"/>
        </w:rPr>
      </w:pPr>
      <w:r>
        <w:rPr>
          <w:rFonts w:eastAsiaTheme="majorEastAsia"/>
          <w:lang w:val="es-ES"/>
        </w:rPr>
        <w:t>Revisión teórica sobre modelos de visualización</w:t>
      </w:r>
    </w:p>
    <w:p w:rsidR="004874D8" w:rsidRDefault="004874D8" w:rsidP="004874D8">
      <w:pPr>
        <w:pStyle w:val="Prrafodelista"/>
        <w:numPr>
          <w:ilvl w:val="0"/>
          <w:numId w:val="41"/>
        </w:numPr>
        <w:rPr>
          <w:rFonts w:eastAsiaTheme="majorEastAsia"/>
          <w:lang w:val="es-ES"/>
        </w:rPr>
      </w:pPr>
      <w:r>
        <w:rPr>
          <w:rFonts w:eastAsiaTheme="majorEastAsia"/>
          <w:lang w:val="es-ES"/>
        </w:rPr>
        <w:t xml:space="preserve">Revisión bibliográfica sobre modelos de visualización basasdos en </w:t>
      </w:r>
      <w:r w:rsidR="00362D41">
        <w:rPr>
          <w:rFonts w:eastAsiaTheme="majorEastAsia"/>
          <w:lang w:val="es-ES"/>
        </w:rPr>
        <w:t>sistemas dinámicos cognitivos</w:t>
      </w:r>
    </w:p>
    <w:p w:rsidR="00362D41" w:rsidRDefault="00362D41" w:rsidP="004874D8">
      <w:pPr>
        <w:pStyle w:val="Prrafodelista"/>
        <w:numPr>
          <w:ilvl w:val="0"/>
          <w:numId w:val="41"/>
        </w:numPr>
        <w:rPr>
          <w:rFonts w:eastAsiaTheme="majorEastAsia"/>
          <w:lang w:val="es-ES"/>
        </w:rPr>
      </w:pPr>
      <w:r>
        <w:rPr>
          <w:rFonts w:eastAsiaTheme="majorEastAsia"/>
          <w:lang w:val="es-ES"/>
        </w:rPr>
        <w:t>Revisión bibliográfica sobre modelos de visualización basados en blockchain</w:t>
      </w:r>
    </w:p>
    <w:p w:rsidR="00362D41" w:rsidRDefault="00362D41" w:rsidP="004874D8">
      <w:pPr>
        <w:pStyle w:val="Prrafodelista"/>
        <w:numPr>
          <w:ilvl w:val="0"/>
          <w:numId w:val="41"/>
        </w:numPr>
        <w:rPr>
          <w:rFonts w:eastAsiaTheme="majorEastAsia"/>
          <w:lang w:val="es-ES"/>
        </w:rPr>
      </w:pPr>
      <w:r>
        <w:rPr>
          <w:rFonts w:eastAsiaTheme="majorEastAsia"/>
          <w:lang w:val="es-ES"/>
        </w:rPr>
        <w:t>Comparar modelos seleccionados</w:t>
      </w:r>
    </w:p>
    <w:p w:rsidR="00362D41" w:rsidRPr="004874D8" w:rsidRDefault="00362D41" w:rsidP="004874D8">
      <w:pPr>
        <w:pStyle w:val="Prrafodelista"/>
        <w:numPr>
          <w:ilvl w:val="0"/>
          <w:numId w:val="41"/>
        </w:numPr>
        <w:rPr>
          <w:rFonts w:eastAsiaTheme="majorEastAsia"/>
          <w:lang w:val="es-ES"/>
        </w:rPr>
      </w:pPr>
      <w:r>
        <w:rPr>
          <w:rFonts w:eastAsiaTheme="majorEastAsia"/>
          <w:lang w:val="es-ES"/>
        </w:rPr>
        <w:t>Proponer una nueva versión del modelo que mejor se acopla al objeto de estudio, como fruto de la comparación, a partir de una mejora propuesta</w:t>
      </w:r>
    </w:p>
    <w:p w:rsidR="004874D8" w:rsidRDefault="004874D8" w:rsidP="004874D8">
      <w:pPr>
        <w:pStyle w:val="Ttulo2"/>
        <w:rPr>
          <w:lang w:val="es-ES"/>
        </w:rPr>
      </w:pPr>
      <w:bookmarkStart w:id="67" w:name="_Toc515512943"/>
      <w:r>
        <w:rPr>
          <w:lang w:val="es-ES"/>
        </w:rPr>
        <w:t>Fase 3</w:t>
      </w:r>
      <w:bookmarkEnd w:id="67"/>
    </w:p>
    <w:p w:rsidR="00052796" w:rsidRDefault="00052796" w:rsidP="00D740BD">
      <w:pPr>
        <w:rPr>
          <w:rFonts w:eastAsiaTheme="majorEastAsia"/>
          <w:lang w:val="es-ES"/>
        </w:rPr>
      </w:pPr>
      <w:r>
        <w:rPr>
          <w:rFonts w:eastAsiaTheme="majorEastAsia"/>
          <w:lang w:val="es-ES"/>
        </w:rPr>
        <w:t xml:space="preserve">En tercer lugar, bajo la guía de un modelo conceptual, se continúa con el análisis, diseño y construcción del modelo de </w:t>
      </w:r>
      <w:r w:rsidR="003C4169">
        <w:rPr>
          <w:rFonts w:eastAsiaTheme="majorEastAsia"/>
          <w:lang w:val="es-ES"/>
        </w:rPr>
        <w:t xml:space="preserve">visualización, </w:t>
      </w:r>
      <w:r>
        <w:rPr>
          <w:rFonts w:eastAsiaTheme="majorEastAsia"/>
          <w:lang w:val="es-ES"/>
        </w:rPr>
        <w:t>tomando los requerimientos que definen el modelo, el flujo que van a llevar las actividades, las entradas y las salidas. Es aquí donde la información almacenada en el repositorio juega un papel clave, porque se analiza con detalle las características de dichos datos, para determinar que cambios sufrieron cuando fueron afectados por su p</w:t>
      </w:r>
      <w:r w:rsidR="007B5AE1">
        <w:rPr>
          <w:rFonts w:eastAsiaTheme="majorEastAsia"/>
          <w:lang w:val="es-ES"/>
        </w:rPr>
        <w:t xml:space="preserve">aso a través del modelo de </w:t>
      </w:r>
      <w:r w:rsidR="004874D8">
        <w:rPr>
          <w:rFonts w:eastAsiaTheme="majorEastAsia"/>
          <w:lang w:val="es-ES"/>
        </w:rPr>
        <w:t>visualización</w:t>
      </w:r>
      <w:r w:rsidR="007B5AE1">
        <w:rPr>
          <w:rFonts w:eastAsiaTheme="majorEastAsia"/>
          <w:lang w:val="es-ES"/>
        </w:rPr>
        <w:t>.</w:t>
      </w:r>
      <w:r w:rsidR="00362D41">
        <w:rPr>
          <w:rFonts w:eastAsiaTheme="majorEastAsia"/>
          <w:lang w:val="es-ES"/>
        </w:rPr>
        <w:t xml:space="preserve"> Las actividades a realizar en esta fase son: </w:t>
      </w:r>
    </w:p>
    <w:p w:rsidR="00362D41" w:rsidRDefault="00362D41" w:rsidP="00362D41">
      <w:pPr>
        <w:pStyle w:val="Prrafodelista"/>
        <w:numPr>
          <w:ilvl w:val="0"/>
          <w:numId w:val="43"/>
        </w:numPr>
        <w:rPr>
          <w:rFonts w:eastAsiaTheme="majorEastAsia"/>
          <w:lang w:val="es-ES"/>
        </w:rPr>
      </w:pPr>
      <w:r>
        <w:rPr>
          <w:rFonts w:eastAsiaTheme="majorEastAsia"/>
          <w:lang w:val="es-ES"/>
        </w:rPr>
        <w:t>Análisis y diseño del modelo de visualización</w:t>
      </w:r>
    </w:p>
    <w:p w:rsidR="00362D41" w:rsidRDefault="00362D41" w:rsidP="00362D41">
      <w:pPr>
        <w:pStyle w:val="Prrafodelista"/>
        <w:numPr>
          <w:ilvl w:val="0"/>
          <w:numId w:val="43"/>
        </w:numPr>
        <w:rPr>
          <w:rFonts w:eastAsiaTheme="majorEastAsia"/>
          <w:lang w:val="es-ES"/>
        </w:rPr>
      </w:pPr>
      <w:r>
        <w:rPr>
          <w:rFonts w:eastAsiaTheme="majorEastAsia"/>
          <w:lang w:val="es-ES"/>
        </w:rPr>
        <w:t>Definir el flujo de pasos que se llevara a cabo en el modelo</w:t>
      </w:r>
    </w:p>
    <w:p w:rsidR="00362D41" w:rsidRDefault="00362D41" w:rsidP="00362D41">
      <w:pPr>
        <w:pStyle w:val="Prrafodelista"/>
        <w:numPr>
          <w:ilvl w:val="0"/>
          <w:numId w:val="43"/>
        </w:numPr>
        <w:rPr>
          <w:rFonts w:eastAsiaTheme="majorEastAsia"/>
          <w:lang w:val="es-ES"/>
        </w:rPr>
      </w:pPr>
      <w:r>
        <w:rPr>
          <w:rFonts w:eastAsiaTheme="majorEastAsia"/>
          <w:lang w:val="es-ES"/>
        </w:rPr>
        <w:t>Definir las entradas y las salidas del modelo</w:t>
      </w:r>
    </w:p>
    <w:p w:rsidR="00362D41" w:rsidRPr="00362D41" w:rsidRDefault="00362D41" w:rsidP="00362D41">
      <w:pPr>
        <w:pStyle w:val="Prrafodelista"/>
        <w:numPr>
          <w:ilvl w:val="0"/>
          <w:numId w:val="43"/>
        </w:numPr>
        <w:rPr>
          <w:rFonts w:eastAsiaTheme="majorEastAsia"/>
          <w:lang w:val="es-ES"/>
        </w:rPr>
      </w:pPr>
      <w:r>
        <w:rPr>
          <w:rFonts w:eastAsiaTheme="majorEastAsia"/>
          <w:lang w:val="es-ES"/>
        </w:rPr>
        <w:t>Construir el modelo de visualización</w:t>
      </w:r>
    </w:p>
    <w:p w:rsidR="004874D8" w:rsidRDefault="004874D8" w:rsidP="004874D8">
      <w:pPr>
        <w:pStyle w:val="Ttulo2"/>
        <w:rPr>
          <w:lang w:val="es-ES"/>
        </w:rPr>
      </w:pPr>
      <w:bookmarkStart w:id="68" w:name="_Toc515512944"/>
      <w:r>
        <w:rPr>
          <w:lang w:val="es-ES"/>
        </w:rPr>
        <w:t>Fase 4</w:t>
      </w:r>
      <w:bookmarkEnd w:id="68"/>
    </w:p>
    <w:p w:rsidR="00052796" w:rsidRDefault="00052796" w:rsidP="00F57F86">
      <w:r w:rsidRPr="00F57F86">
        <w:t>Finalmente, por medio de la metodología empírica, se quiere validar los resultados del modelo por medio de diferentes técnicas de visualización</w:t>
      </w:r>
      <w:r w:rsidR="00F57F86" w:rsidRPr="00F57F86">
        <w:t>, que se toman de diferentes casos de aplicación</w:t>
      </w:r>
      <w:r w:rsidRPr="00F57F86">
        <w:t xml:space="preserve">, para medir y obtener conclusiones sobre la </w:t>
      </w:r>
      <w:r w:rsidR="007B5AE1">
        <w:t>visualización de los datos</w:t>
      </w:r>
      <w:r w:rsidRPr="00F57F86">
        <w:t xml:space="preserve">. </w:t>
      </w:r>
      <w:r w:rsidR="00F57F86" w:rsidRPr="00F57F86">
        <w:t>S</w:t>
      </w:r>
      <w:r w:rsidRPr="00F57F86">
        <w:t xml:space="preserve">e procederá a la selección de casos de </w:t>
      </w:r>
      <w:r w:rsidR="00F57F86" w:rsidRPr="00F57F86">
        <w:t>aplicación,</w:t>
      </w:r>
      <w:r w:rsidRPr="00F57F86">
        <w:t xml:space="preserve"> que servirán para la validación de la propuesta</w:t>
      </w:r>
      <w:r w:rsidR="00F57F86">
        <w:t>, teniendo en cuenta aspectos como: viabilidad, experiencia de usuario, transformación de datos, entre otros.</w:t>
      </w:r>
      <w:r w:rsidR="00362D41">
        <w:t xml:space="preserve"> Las actividades a realizar en esta fase son:</w:t>
      </w:r>
    </w:p>
    <w:p w:rsidR="00AE4984" w:rsidRDefault="00AE4984" w:rsidP="00AE4984">
      <w:pPr>
        <w:pStyle w:val="Prrafodelista"/>
        <w:numPr>
          <w:ilvl w:val="0"/>
          <w:numId w:val="44"/>
        </w:numPr>
      </w:pPr>
      <w:r>
        <w:t>Seleccionar 2 técnicas de visualización para probar el modelo de visualización</w:t>
      </w:r>
    </w:p>
    <w:p w:rsidR="00AE4984" w:rsidRDefault="00AE4984" w:rsidP="00AE4984">
      <w:pPr>
        <w:pStyle w:val="Prrafodelista"/>
        <w:numPr>
          <w:ilvl w:val="0"/>
          <w:numId w:val="44"/>
        </w:numPr>
      </w:pPr>
      <w:r>
        <w:t>Realizar un experimento controlado en donde se aplique el modelo de visualización sobre el repositorio de datos del IPAZUD utilizando las técnicas de visualización seleccionadas</w:t>
      </w:r>
    </w:p>
    <w:p w:rsidR="00AE4984" w:rsidRDefault="00AE4984" w:rsidP="00AE4984">
      <w:pPr>
        <w:pStyle w:val="Prrafodelista"/>
        <w:numPr>
          <w:ilvl w:val="0"/>
          <w:numId w:val="44"/>
        </w:numPr>
      </w:pPr>
      <w:r>
        <w:t>Presentar los resultados obtenidos, analizarlos y redactar las conclusiones finales</w:t>
      </w:r>
    </w:p>
    <w:p w:rsidR="00AE4984" w:rsidRPr="00F57F86" w:rsidRDefault="00AE4984" w:rsidP="00AE4984">
      <w:pPr>
        <w:pStyle w:val="Prrafodelista"/>
        <w:numPr>
          <w:ilvl w:val="0"/>
          <w:numId w:val="44"/>
        </w:numPr>
      </w:pPr>
      <w:r>
        <w:t>Proponer futuros trabajos como fruto del trabajo de investigación</w:t>
      </w:r>
    </w:p>
    <w:p w:rsidR="00E73646" w:rsidRDefault="00E73646" w:rsidP="00D740BD">
      <w:pPr>
        <w:rPr>
          <w:rFonts w:eastAsiaTheme="majorEastAsia"/>
          <w:lang w:val="es-ES"/>
        </w:rPr>
      </w:pPr>
    </w:p>
    <w:p w:rsidR="00E73646" w:rsidRPr="00236624" w:rsidRDefault="00E73646" w:rsidP="00D740BD">
      <w:pPr>
        <w:rPr>
          <w:rFonts w:eastAsiaTheme="majorEastAsia"/>
          <w:lang w:val="es-ES"/>
        </w:rPr>
      </w:pPr>
    </w:p>
    <w:p w:rsidR="005D0486" w:rsidRDefault="005D0486" w:rsidP="00D740BD"/>
    <w:p w:rsidR="00402BD9" w:rsidRPr="00911DA5" w:rsidRDefault="00F1283A" w:rsidP="00911DA5">
      <w:pPr>
        <w:spacing w:after="200" w:line="276" w:lineRule="auto"/>
        <w:jc w:val="left"/>
        <w:rPr>
          <w:noProof/>
          <w:sz w:val="20"/>
          <w:lang w:val="es-ES" w:eastAsia="es-ES"/>
        </w:rPr>
      </w:pPr>
      <w:r>
        <w:rPr>
          <w:noProof/>
          <w:lang w:val="es-ES" w:eastAsia="es-ES"/>
        </w:rPr>
        <w:br w:type="page"/>
      </w:r>
    </w:p>
    <w:p w:rsidR="00185DDB" w:rsidRPr="001C5903" w:rsidRDefault="000A54E2" w:rsidP="00185DDB">
      <w:pPr>
        <w:pStyle w:val="Ttulo1"/>
        <w:rPr>
          <w:rFonts w:cs="Tahoma"/>
        </w:rPr>
      </w:pPr>
      <w:bookmarkStart w:id="69" w:name="_Toc515512945"/>
      <w:r>
        <w:rPr>
          <w:rFonts w:cs="Tahoma"/>
        </w:rPr>
        <w:t>IMPACTO Y RESULTADOS ESPERADOS</w:t>
      </w:r>
      <w:bookmarkEnd w:id="69"/>
    </w:p>
    <w:p w:rsidR="00F57F86" w:rsidRDefault="00F57F86" w:rsidP="00185DDB">
      <w:pPr>
        <w:rPr>
          <w:rFonts w:cs="Arial"/>
        </w:rPr>
      </w:pPr>
      <w:r>
        <w:rPr>
          <w:rFonts w:cs="Arial"/>
        </w:rPr>
        <w:t xml:space="preserve">La propuesta planteada, pretende impactar diferentes </w:t>
      </w:r>
      <w:r w:rsidR="001E730F">
        <w:rPr>
          <w:rFonts w:cs="Arial"/>
        </w:rPr>
        <w:t>sectores, pero</w:t>
      </w:r>
      <w:r>
        <w:rPr>
          <w:rFonts w:cs="Arial"/>
        </w:rPr>
        <w:t xml:space="preserve"> especialmente el sector social y el sector educativo, ya que dichos sectores se ven directamente implicados en la </w:t>
      </w:r>
      <w:r w:rsidR="00001338">
        <w:rPr>
          <w:rFonts w:cs="Arial"/>
        </w:rPr>
        <w:t>visualización de</w:t>
      </w:r>
      <w:r>
        <w:rPr>
          <w:rFonts w:cs="Arial"/>
        </w:rPr>
        <w:t xml:space="preserve"> datos que el IPAZUD tiene por compartir como fruto de sus años de investigación.</w:t>
      </w:r>
    </w:p>
    <w:p w:rsidR="00D71A88" w:rsidRDefault="00D71A88" w:rsidP="00185DDB">
      <w:pPr>
        <w:rPr>
          <w:rFonts w:cs="Arial"/>
        </w:rPr>
      </w:pPr>
      <w:r>
        <w:rPr>
          <w:rFonts w:cs="Arial"/>
        </w:rPr>
        <w:t>En el sector social, la propuesta permite rescatar las investigaciones llevadas a cabo por el IPAZUD, de forma que encuentran una manera creativa e innovadora de dar a conocer su información. Además, la sociedad colombiana tendrá puede interactuar con estos datos, despertando un interés por conocer y entender lo que allí se publica.</w:t>
      </w:r>
    </w:p>
    <w:p w:rsidR="00D71A88" w:rsidRDefault="00D71A88" w:rsidP="00185DDB">
      <w:pPr>
        <w:rPr>
          <w:rFonts w:cs="Arial"/>
        </w:rPr>
      </w:pPr>
      <w:r>
        <w:rPr>
          <w:rFonts w:cs="Arial"/>
        </w:rPr>
        <w:t>En el sector educativo, en cabeza de la Universidad Distrital Francisco José de Caldas, se abren nuevos caminos para fomentar la investigación, en temas históricos, vinculados a la violencia y a la política reciente de Colombia. En el marco del postconflicto, es una excelente oportunidad para brindar insumos a proyectos de investigación, que se alimenten de la información generada por la ejecución del proyecto.</w:t>
      </w:r>
    </w:p>
    <w:p w:rsidR="00185DDB" w:rsidRDefault="00185DDB" w:rsidP="009A05B3">
      <w:pPr>
        <w:pStyle w:val="Prrafodelista"/>
        <w:numPr>
          <w:ilvl w:val="0"/>
          <w:numId w:val="22"/>
        </w:numPr>
        <w:spacing w:after="0"/>
        <w:rPr>
          <w:rFonts w:cs="Arial"/>
        </w:rPr>
      </w:pPr>
      <w:r w:rsidRPr="00254623">
        <w:rPr>
          <w:rFonts w:cs="Arial"/>
        </w:rPr>
        <w:t>Generación de conocimiento</w:t>
      </w:r>
      <w:r w:rsidR="009A05B3">
        <w:rPr>
          <w:rFonts w:cs="Arial"/>
        </w:rPr>
        <w:t xml:space="preserve"> y n</w:t>
      </w:r>
      <w:r w:rsidRPr="009A05B3">
        <w:rPr>
          <w:rFonts w:cs="Arial"/>
        </w:rPr>
        <w:t>uevos desarrollos tecnológicos</w:t>
      </w:r>
      <w:r w:rsidR="009A05B3">
        <w:rPr>
          <w:rFonts w:cs="Arial"/>
        </w:rPr>
        <w:t xml:space="preserve"> </w:t>
      </w:r>
    </w:p>
    <w:tbl>
      <w:tblPr>
        <w:tblW w:w="8639" w:type="dxa"/>
        <w:tblCellMar>
          <w:left w:w="0" w:type="dxa"/>
          <w:right w:w="0" w:type="dxa"/>
        </w:tblCellMar>
        <w:tblLook w:val="04A0" w:firstRow="1" w:lastRow="0" w:firstColumn="1" w:lastColumn="0" w:noHBand="0" w:noVBand="1"/>
      </w:tblPr>
      <w:tblGrid>
        <w:gridCol w:w="3085"/>
        <w:gridCol w:w="2693"/>
        <w:gridCol w:w="2861"/>
      </w:tblGrid>
      <w:tr w:rsidR="009A05B3" w:rsidRPr="009A05B3" w:rsidTr="009A05B3">
        <w:trPr>
          <w:trHeight w:val="253"/>
        </w:trPr>
        <w:tc>
          <w:tcPr>
            <w:tcW w:w="3085"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rPr>
                <w:rFonts w:cs="Arial"/>
              </w:rPr>
            </w:pPr>
            <w:r w:rsidRPr="009A05B3">
              <w:rPr>
                <w:rFonts w:cs="Arial"/>
                <w:b/>
                <w:bCs/>
              </w:rPr>
              <w:t>Resultado/Producto esperado</w:t>
            </w:r>
          </w:p>
        </w:tc>
        <w:tc>
          <w:tcPr>
            <w:tcW w:w="2693"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pStyle w:val="Prrafodelista"/>
              <w:rPr>
                <w:rFonts w:cs="Arial"/>
              </w:rPr>
            </w:pPr>
            <w:r w:rsidRPr="009A05B3">
              <w:rPr>
                <w:rFonts w:cs="Arial"/>
                <w:b/>
                <w:bCs/>
              </w:rPr>
              <w:t>Indicador</w:t>
            </w:r>
          </w:p>
        </w:tc>
        <w:tc>
          <w:tcPr>
            <w:tcW w:w="286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pStyle w:val="Prrafodelista"/>
              <w:rPr>
                <w:rFonts w:cs="Arial"/>
              </w:rPr>
            </w:pPr>
            <w:r w:rsidRPr="009A05B3">
              <w:rPr>
                <w:rFonts w:cs="Arial"/>
                <w:b/>
                <w:bCs/>
              </w:rPr>
              <w:t>Beneficiario</w:t>
            </w:r>
          </w:p>
        </w:tc>
      </w:tr>
      <w:tr w:rsidR="009A05B3" w:rsidRPr="009A05B3" w:rsidTr="009A05B3">
        <w:trPr>
          <w:trHeight w:val="253"/>
        </w:trPr>
        <w:tc>
          <w:tcPr>
            <w:tcW w:w="3085" w:type="dxa"/>
            <w:tcBorders>
              <w:top w:val="single" w:sz="24"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7B5AE1">
            <w:pPr>
              <w:rPr>
                <w:rFonts w:cs="Arial"/>
              </w:rPr>
            </w:pPr>
            <w:r w:rsidRPr="009A05B3">
              <w:rPr>
                <w:rFonts w:cs="Arial"/>
                <w:b/>
                <w:bCs/>
              </w:rPr>
              <w:t xml:space="preserve">Modelo de </w:t>
            </w:r>
            <w:r w:rsidR="007B5AE1">
              <w:rPr>
                <w:rFonts w:cs="Arial"/>
                <w:b/>
                <w:bCs/>
              </w:rPr>
              <w:t>visualiación</w:t>
            </w:r>
            <w:r w:rsidR="00D71A88">
              <w:rPr>
                <w:rFonts w:cs="Arial"/>
                <w:b/>
                <w:bCs/>
              </w:rPr>
              <w:t xml:space="preserve"> </w:t>
            </w:r>
            <w:r w:rsidR="007B5AE1">
              <w:rPr>
                <w:rFonts w:cs="Arial"/>
                <w:b/>
                <w:bCs/>
              </w:rPr>
              <w:t xml:space="preserve"> de datos históricos y culturales</w:t>
            </w:r>
          </w:p>
        </w:tc>
        <w:tc>
          <w:tcPr>
            <w:tcW w:w="2693"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rsidR="009A05B3" w:rsidRPr="009A05B3" w:rsidRDefault="009A05B3" w:rsidP="009A05B3">
            <w:pPr>
              <w:rPr>
                <w:rFonts w:cs="Arial"/>
              </w:rPr>
            </w:pPr>
            <w:r w:rsidRPr="009A05B3">
              <w:rPr>
                <w:rFonts w:cs="Arial"/>
              </w:rPr>
              <w:t>Artículo publicado, Ponencia en evento científico</w:t>
            </w:r>
            <w:r>
              <w:rPr>
                <w:rFonts w:cs="Arial"/>
              </w:rPr>
              <w:t>, Documento de Tesis</w:t>
            </w:r>
          </w:p>
        </w:tc>
        <w:tc>
          <w:tcPr>
            <w:tcW w:w="2861"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rsidR="009A05B3" w:rsidRDefault="009A05B3" w:rsidP="009A05B3">
            <w:pPr>
              <w:rPr>
                <w:rFonts w:cs="Arial"/>
              </w:rPr>
            </w:pPr>
            <w:r w:rsidRPr="009A05B3">
              <w:rPr>
                <w:rFonts w:cs="Arial"/>
              </w:rPr>
              <w:t xml:space="preserve">Sector </w:t>
            </w:r>
            <w:r w:rsidR="00D71A88">
              <w:rPr>
                <w:rFonts w:cs="Arial"/>
              </w:rPr>
              <w:t>Social</w:t>
            </w:r>
          </w:p>
          <w:p w:rsidR="00D71A88" w:rsidRDefault="00D71A88" w:rsidP="009A05B3">
            <w:pPr>
              <w:rPr>
                <w:rFonts w:cs="Arial"/>
              </w:rPr>
            </w:pPr>
            <w:r>
              <w:rPr>
                <w:rFonts w:cs="Arial"/>
              </w:rPr>
              <w:t>Sector Educativo</w:t>
            </w:r>
          </w:p>
          <w:p w:rsidR="007B5AE1" w:rsidRPr="009A05B3" w:rsidRDefault="007B5AE1" w:rsidP="009A05B3">
            <w:pPr>
              <w:rPr>
                <w:rFonts w:cs="Arial"/>
              </w:rPr>
            </w:pPr>
            <w:r>
              <w:rPr>
                <w:rFonts w:cs="Arial"/>
              </w:rPr>
              <w:t>IPAZUD</w:t>
            </w:r>
          </w:p>
        </w:tc>
      </w:tr>
    </w:tbl>
    <w:p w:rsidR="009A05B3" w:rsidRDefault="009A05B3" w:rsidP="009A05B3">
      <w:pPr>
        <w:pStyle w:val="Prrafodelista"/>
        <w:spacing w:after="0"/>
        <w:rPr>
          <w:rFonts w:cs="Arial"/>
        </w:rPr>
      </w:pPr>
    </w:p>
    <w:p w:rsidR="00C53DED" w:rsidRDefault="00C53DED" w:rsidP="009A05B3">
      <w:pPr>
        <w:pStyle w:val="Prrafodelista"/>
        <w:spacing w:after="0"/>
        <w:rPr>
          <w:rFonts w:cs="Arial"/>
        </w:rPr>
      </w:pPr>
    </w:p>
    <w:p w:rsidR="00911DA5" w:rsidRDefault="00911DA5" w:rsidP="009A05B3">
      <w:pPr>
        <w:pStyle w:val="Prrafodelista"/>
        <w:spacing w:after="0"/>
        <w:rPr>
          <w:rFonts w:cs="Arial"/>
        </w:rPr>
      </w:pPr>
    </w:p>
    <w:p w:rsidR="00911DA5" w:rsidRDefault="00911DA5" w:rsidP="009A05B3">
      <w:pPr>
        <w:pStyle w:val="Prrafodelista"/>
        <w:spacing w:after="0"/>
        <w:rPr>
          <w:rFonts w:cs="Arial"/>
        </w:rPr>
      </w:pPr>
    </w:p>
    <w:p w:rsidR="00911DA5" w:rsidRPr="009A05B3" w:rsidRDefault="00911DA5" w:rsidP="009A05B3">
      <w:pPr>
        <w:pStyle w:val="Prrafodelista"/>
        <w:spacing w:after="0"/>
        <w:rPr>
          <w:rFonts w:cs="Arial"/>
        </w:rPr>
      </w:pPr>
    </w:p>
    <w:p w:rsidR="009A05B3" w:rsidRPr="009A05B3" w:rsidRDefault="00185DDB" w:rsidP="009A05B3">
      <w:pPr>
        <w:pStyle w:val="Prrafodelista"/>
        <w:numPr>
          <w:ilvl w:val="0"/>
          <w:numId w:val="22"/>
        </w:numPr>
        <w:spacing w:after="0"/>
        <w:rPr>
          <w:rFonts w:cs="Arial"/>
        </w:rPr>
      </w:pPr>
      <w:r w:rsidRPr="00254623">
        <w:rPr>
          <w:rFonts w:cs="Arial"/>
        </w:rPr>
        <w:t>Fortalecimiento de la capacidad científica</w:t>
      </w:r>
      <w:r w:rsidR="009A05B3">
        <w:rPr>
          <w:rFonts w:cs="Arial"/>
        </w:rPr>
        <w:t xml:space="preserve"> y </w:t>
      </w:r>
      <w:r w:rsidRPr="009A05B3">
        <w:rPr>
          <w:rFonts w:cs="Arial"/>
        </w:rPr>
        <w:t>la capacidad institucional</w:t>
      </w:r>
    </w:p>
    <w:tbl>
      <w:tblPr>
        <w:tblW w:w="8639" w:type="dxa"/>
        <w:tblCellMar>
          <w:left w:w="0" w:type="dxa"/>
          <w:right w:w="0" w:type="dxa"/>
        </w:tblCellMar>
        <w:tblLook w:val="04A0" w:firstRow="1" w:lastRow="0" w:firstColumn="1" w:lastColumn="0" w:noHBand="0" w:noVBand="1"/>
      </w:tblPr>
      <w:tblGrid>
        <w:gridCol w:w="3111"/>
        <w:gridCol w:w="2693"/>
        <w:gridCol w:w="2835"/>
      </w:tblGrid>
      <w:tr w:rsidR="009A05B3" w:rsidRPr="009A05B3" w:rsidTr="009A05B3">
        <w:trPr>
          <w:trHeight w:val="253"/>
        </w:trPr>
        <w:tc>
          <w:tcPr>
            <w:tcW w:w="311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0"/>
              <w:rPr>
                <w:rFonts w:cs="Arial"/>
              </w:rPr>
            </w:pPr>
            <w:r w:rsidRPr="009A05B3">
              <w:rPr>
                <w:rFonts w:cs="Arial"/>
                <w:b/>
                <w:bCs/>
              </w:rPr>
              <w:t>Resultado/Producto esperado</w:t>
            </w:r>
          </w:p>
        </w:tc>
        <w:tc>
          <w:tcPr>
            <w:tcW w:w="2693"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0"/>
              <w:rPr>
                <w:rFonts w:cs="Arial"/>
              </w:rPr>
            </w:pPr>
            <w:r w:rsidRPr="009A05B3">
              <w:rPr>
                <w:rFonts w:cs="Arial"/>
                <w:b/>
                <w:bCs/>
              </w:rPr>
              <w:t>Indicador</w:t>
            </w:r>
          </w:p>
        </w:tc>
        <w:tc>
          <w:tcPr>
            <w:tcW w:w="2835"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0"/>
              <w:rPr>
                <w:rFonts w:cs="Arial"/>
              </w:rPr>
            </w:pPr>
            <w:r w:rsidRPr="009A05B3">
              <w:rPr>
                <w:rFonts w:cs="Arial"/>
                <w:b/>
                <w:bCs/>
              </w:rPr>
              <w:t>Beneficiario</w:t>
            </w:r>
          </w:p>
        </w:tc>
      </w:tr>
      <w:tr w:rsidR="009A05B3" w:rsidRPr="009A05B3" w:rsidTr="009A05B3">
        <w:trPr>
          <w:trHeight w:val="253"/>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0"/>
              <w:rPr>
                <w:rFonts w:cs="Arial"/>
              </w:rPr>
            </w:pPr>
            <w:r w:rsidRPr="009A05B3">
              <w:rPr>
                <w:rFonts w:cs="Arial"/>
                <w:b/>
                <w:bCs/>
              </w:rPr>
              <w:t xml:space="preserve">Estudiante en formación de Maestría </w:t>
            </w:r>
          </w:p>
        </w:tc>
        <w:tc>
          <w:tcPr>
            <w:tcW w:w="2693"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rsidR="009A05B3" w:rsidRPr="009A05B3" w:rsidRDefault="009A05B3" w:rsidP="009A05B3">
            <w:pPr>
              <w:spacing w:after="0"/>
              <w:rPr>
                <w:rFonts w:cs="Arial"/>
              </w:rPr>
            </w:pPr>
            <w:r w:rsidRPr="009A05B3">
              <w:rPr>
                <w:rFonts w:cs="Arial"/>
              </w:rPr>
              <w:t xml:space="preserve">Documento de Trabajo de grado, acta sustentación  </w:t>
            </w:r>
          </w:p>
        </w:tc>
        <w:tc>
          <w:tcPr>
            <w:tcW w:w="2835"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rsidR="009A05B3" w:rsidRPr="009A05B3" w:rsidRDefault="00D71A88" w:rsidP="009A05B3">
            <w:pPr>
              <w:spacing w:after="0"/>
              <w:rPr>
                <w:rFonts w:cs="Arial"/>
              </w:rPr>
            </w:pPr>
            <w:r>
              <w:rPr>
                <w:rFonts w:cs="Arial"/>
              </w:rPr>
              <w:t>Carlos Cardona</w:t>
            </w:r>
            <w:r w:rsidR="009A05B3" w:rsidRPr="009A05B3">
              <w:rPr>
                <w:rFonts w:cs="Arial"/>
              </w:rPr>
              <w:t xml:space="preserve">, Grupo de investigación </w:t>
            </w:r>
            <w:r w:rsidR="009A05B3">
              <w:rPr>
                <w:rFonts w:cs="Arial"/>
              </w:rPr>
              <w:t>G</w:t>
            </w:r>
            <w:r>
              <w:rPr>
                <w:rFonts w:cs="Arial"/>
              </w:rPr>
              <w:t>IIRA</w:t>
            </w:r>
            <w:r w:rsidR="00C53DED">
              <w:rPr>
                <w:rFonts w:cs="Arial"/>
              </w:rPr>
              <w:t>, UDFJC.</w:t>
            </w:r>
          </w:p>
        </w:tc>
      </w:tr>
      <w:tr w:rsidR="009A05B3" w:rsidRPr="009A05B3" w:rsidTr="009A05B3">
        <w:trPr>
          <w:trHeight w:val="253"/>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0"/>
              <w:rPr>
                <w:rFonts w:cs="Arial"/>
              </w:rPr>
            </w:pPr>
            <w:r w:rsidRPr="009A05B3">
              <w:rPr>
                <w:rFonts w:cs="Arial"/>
                <w:b/>
                <w:bCs/>
              </w:rPr>
              <w:t> Convenio In</w:t>
            </w:r>
            <w:r w:rsidR="00C53DED">
              <w:rPr>
                <w:rFonts w:cs="Arial"/>
                <w:b/>
                <w:bCs/>
              </w:rPr>
              <w:t>stitucional</w:t>
            </w:r>
            <w:r w:rsidRPr="009A05B3">
              <w:rPr>
                <w:rFonts w:cs="Arial"/>
                <w:b/>
                <w:bCs/>
              </w:rPr>
              <w:t xml:space="preserve">  </w:t>
            </w:r>
          </w:p>
        </w:tc>
        <w:tc>
          <w:tcPr>
            <w:tcW w:w="2693"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rsidR="009A05B3" w:rsidRPr="009A05B3" w:rsidRDefault="009A05B3" w:rsidP="009A05B3">
            <w:pPr>
              <w:spacing w:after="0"/>
              <w:rPr>
                <w:rFonts w:cs="Arial"/>
              </w:rPr>
            </w:pPr>
            <w:r w:rsidRPr="009A05B3">
              <w:rPr>
                <w:rFonts w:cs="Arial"/>
              </w:rPr>
              <w:t> Convenio firmado</w:t>
            </w:r>
          </w:p>
        </w:tc>
        <w:tc>
          <w:tcPr>
            <w:tcW w:w="2835"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rsidR="009A05B3" w:rsidRPr="009A05B3" w:rsidRDefault="00D71A88" w:rsidP="009A05B3">
            <w:pPr>
              <w:spacing w:after="0"/>
              <w:rPr>
                <w:rFonts w:cs="Arial"/>
              </w:rPr>
            </w:pPr>
            <w:r>
              <w:rPr>
                <w:rFonts w:cs="Arial"/>
              </w:rPr>
              <w:t>IPAZUD</w:t>
            </w:r>
          </w:p>
        </w:tc>
      </w:tr>
    </w:tbl>
    <w:p w:rsidR="009A05B3" w:rsidRPr="009A05B3" w:rsidRDefault="009A05B3" w:rsidP="009A05B3">
      <w:pPr>
        <w:spacing w:after="0"/>
        <w:rPr>
          <w:rFonts w:cs="Arial"/>
        </w:rPr>
      </w:pPr>
    </w:p>
    <w:p w:rsidR="009A05B3" w:rsidRPr="009A05B3" w:rsidRDefault="00185DDB" w:rsidP="009A05B3">
      <w:pPr>
        <w:pStyle w:val="Prrafodelista"/>
        <w:numPr>
          <w:ilvl w:val="0"/>
          <w:numId w:val="22"/>
        </w:numPr>
        <w:spacing w:after="0"/>
        <w:rPr>
          <w:rFonts w:cs="Arial"/>
        </w:rPr>
      </w:pPr>
      <w:r w:rsidRPr="00254623">
        <w:rPr>
          <w:rFonts w:cs="Arial"/>
        </w:rPr>
        <w:t>Apropiación social del conocimiento</w:t>
      </w:r>
    </w:p>
    <w:tbl>
      <w:tblPr>
        <w:tblW w:w="8639" w:type="dxa"/>
        <w:tblCellMar>
          <w:left w:w="0" w:type="dxa"/>
          <w:right w:w="0" w:type="dxa"/>
        </w:tblCellMar>
        <w:tblLook w:val="04A0" w:firstRow="1" w:lastRow="0" w:firstColumn="1" w:lastColumn="0" w:noHBand="0" w:noVBand="1"/>
      </w:tblPr>
      <w:tblGrid>
        <w:gridCol w:w="3111"/>
        <w:gridCol w:w="2551"/>
        <w:gridCol w:w="2977"/>
      </w:tblGrid>
      <w:tr w:rsidR="009A05B3" w:rsidRPr="009A05B3" w:rsidTr="009A05B3">
        <w:trPr>
          <w:trHeight w:val="253"/>
        </w:trPr>
        <w:tc>
          <w:tcPr>
            <w:tcW w:w="311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200" w:line="276" w:lineRule="auto"/>
              <w:jc w:val="left"/>
            </w:pPr>
            <w:r w:rsidRPr="009A05B3">
              <w:rPr>
                <w:b/>
                <w:bCs/>
              </w:rPr>
              <w:t>Resultado/Producto esperado</w:t>
            </w:r>
          </w:p>
        </w:tc>
        <w:tc>
          <w:tcPr>
            <w:tcW w:w="255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200" w:line="276" w:lineRule="auto"/>
              <w:jc w:val="left"/>
            </w:pPr>
            <w:r w:rsidRPr="009A05B3">
              <w:rPr>
                <w:b/>
                <w:bCs/>
              </w:rPr>
              <w:t>Indicador</w:t>
            </w:r>
          </w:p>
        </w:tc>
        <w:tc>
          <w:tcPr>
            <w:tcW w:w="2977"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200" w:line="276" w:lineRule="auto"/>
              <w:jc w:val="left"/>
            </w:pPr>
            <w:r w:rsidRPr="009A05B3">
              <w:rPr>
                <w:b/>
                <w:bCs/>
              </w:rPr>
              <w:t>Beneficiario</w:t>
            </w:r>
          </w:p>
        </w:tc>
      </w:tr>
      <w:tr w:rsidR="009A05B3" w:rsidRPr="009A05B3" w:rsidTr="009A05B3">
        <w:trPr>
          <w:trHeight w:val="253"/>
        </w:trPr>
        <w:tc>
          <w:tcPr>
            <w:tcW w:w="3111" w:type="dxa"/>
            <w:tcBorders>
              <w:top w:val="single" w:sz="24"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200" w:line="276" w:lineRule="auto"/>
              <w:jc w:val="left"/>
            </w:pPr>
            <w:r w:rsidRPr="009A05B3">
              <w:rPr>
                <w:b/>
                <w:bCs/>
              </w:rPr>
              <w:t xml:space="preserve">Artículo Publicado en revista indexada </w:t>
            </w:r>
            <w:r w:rsidR="00C53DED">
              <w:rPr>
                <w:b/>
                <w:bCs/>
              </w:rPr>
              <w:t>igual o superior a B1</w:t>
            </w:r>
            <w:r w:rsidRPr="009A05B3">
              <w:rPr>
                <w:b/>
                <w:bCs/>
              </w:rPr>
              <w:t xml:space="preserve"> </w:t>
            </w:r>
          </w:p>
          <w:p w:rsidR="009A05B3" w:rsidRPr="009A05B3" w:rsidRDefault="009A05B3" w:rsidP="009A05B3">
            <w:pPr>
              <w:spacing w:after="200" w:line="276" w:lineRule="auto"/>
              <w:jc w:val="left"/>
            </w:pPr>
            <w:r w:rsidRPr="009A05B3">
              <w:rPr>
                <w:b/>
                <w:bCs/>
              </w:rPr>
              <w:t> </w:t>
            </w:r>
          </w:p>
        </w:tc>
        <w:tc>
          <w:tcPr>
            <w:tcW w:w="2551"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rsidR="009A05B3" w:rsidRPr="009A05B3" w:rsidRDefault="009A05B3" w:rsidP="009A05B3">
            <w:pPr>
              <w:spacing w:after="200" w:line="276" w:lineRule="auto"/>
              <w:jc w:val="left"/>
            </w:pPr>
            <w:r w:rsidRPr="009A05B3">
              <w:t xml:space="preserve">Carta-Correo de aceptación </w:t>
            </w:r>
          </w:p>
        </w:tc>
        <w:tc>
          <w:tcPr>
            <w:tcW w:w="2977"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rsidR="009A05B3" w:rsidRPr="009A05B3" w:rsidRDefault="009A05B3" w:rsidP="009A05B3">
            <w:pPr>
              <w:spacing w:after="200" w:line="276" w:lineRule="auto"/>
              <w:jc w:val="left"/>
            </w:pPr>
            <w:r w:rsidRPr="009A05B3">
              <w:t>Grupo de investigación</w:t>
            </w:r>
            <w:r w:rsidR="00C53DED">
              <w:t xml:space="preserve"> </w:t>
            </w:r>
            <w:r w:rsidR="00C53DED">
              <w:rPr>
                <w:rFonts w:cs="Arial"/>
              </w:rPr>
              <w:t>GIIRA</w:t>
            </w:r>
            <w:r w:rsidRPr="009A05B3">
              <w:t xml:space="preserve">, UDFJC, </w:t>
            </w:r>
            <w:r w:rsidR="00D71A88">
              <w:t>Carlos Cardona</w:t>
            </w:r>
          </w:p>
        </w:tc>
      </w:tr>
      <w:tr w:rsidR="009A05B3" w:rsidRPr="009A05B3" w:rsidTr="009A05B3">
        <w:trPr>
          <w:trHeight w:val="253"/>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rsidR="009A05B3" w:rsidRPr="009A05B3" w:rsidRDefault="009A05B3" w:rsidP="009A05B3">
            <w:pPr>
              <w:spacing w:after="200" w:line="276" w:lineRule="auto"/>
              <w:jc w:val="left"/>
            </w:pPr>
            <w:r w:rsidRPr="009A05B3">
              <w:rPr>
                <w:b/>
                <w:bCs/>
              </w:rPr>
              <w:t xml:space="preserve">Ponencia en Evento científico </w:t>
            </w:r>
          </w:p>
          <w:p w:rsidR="009A05B3" w:rsidRPr="009A05B3" w:rsidRDefault="009A05B3" w:rsidP="009A05B3">
            <w:pPr>
              <w:spacing w:after="200" w:line="276" w:lineRule="auto"/>
              <w:jc w:val="left"/>
            </w:pPr>
            <w:r w:rsidRPr="009A05B3">
              <w:rPr>
                <w:b/>
                <w:bCs/>
              </w:rPr>
              <w:t> </w:t>
            </w:r>
          </w:p>
        </w:tc>
        <w:tc>
          <w:tcPr>
            <w:tcW w:w="2551"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rsidR="009A05B3" w:rsidRPr="009A05B3" w:rsidRDefault="009A05B3" w:rsidP="009A05B3">
            <w:pPr>
              <w:spacing w:after="200" w:line="276" w:lineRule="auto"/>
              <w:jc w:val="left"/>
            </w:pPr>
            <w:r w:rsidRPr="009A05B3">
              <w:t xml:space="preserve">Certificado de ponente  </w:t>
            </w:r>
          </w:p>
        </w:tc>
        <w:tc>
          <w:tcPr>
            <w:tcW w:w="2977"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rsidR="009A05B3" w:rsidRPr="009A05B3" w:rsidRDefault="009A05B3" w:rsidP="009A05B3">
            <w:pPr>
              <w:spacing w:after="200" w:line="276" w:lineRule="auto"/>
              <w:jc w:val="left"/>
            </w:pPr>
            <w:r w:rsidRPr="009A05B3">
              <w:t>Grupo de investigación</w:t>
            </w:r>
            <w:r>
              <w:t xml:space="preserve"> </w:t>
            </w:r>
            <w:r w:rsidR="00D71A88">
              <w:rPr>
                <w:rFonts w:cs="Arial"/>
              </w:rPr>
              <w:t>GIIRA</w:t>
            </w:r>
            <w:r w:rsidRPr="009A05B3">
              <w:t xml:space="preserve">, UDFJC, </w:t>
            </w:r>
            <w:r w:rsidR="00D71A88">
              <w:t>Carlos Cardona</w:t>
            </w:r>
            <w:r w:rsidRPr="009A05B3">
              <w:t xml:space="preserve"> </w:t>
            </w:r>
          </w:p>
        </w:tc>
      </w:tr>
    </w:tbl>
    <w:p w:rsidR="00C53DED" w:rsidRDefault="00C53DED" w:rsidP="00F1283A">
      <w:pPr>
        <w:spacing w:after="200" w:line="276" w:lineRule="auto"/>
        <w:jc w:val="left"/>
      </w:pPr>
    </w:p>
    <w:p w:rsidR="008D7CBA" w:rsidRDefault="008D7CBA" w:rsidP="00F1283A">
      <w:pPr>
        <w:spacing w:after="200" w:line="276" w:lineRule="auto"/>
        <w:jc w:val="left"/>
      </w:pPr>
    </w:p>
    <w:p w:rsidR="008D7CBA" w:rsidRDefault="008D7CBA" w:rsidP="00F1283A">
      <w:pPr>
        <w:spacing w:after="200" w:line="276" w:lineRule="auto"/>
        <w:jc w:val="left"/>
      </w:pPr>
    </w:p>
    <w:p w:rsidR="008D7CBA" w:rsidRDefault="008D7CBA" w:rsidP="00F1283A">
      <w:pPr>
        <w:spacing w:after="200" w:line="276" w:lineRule="auto"/>
        <w:jc w:val="left"/>
      </w:pPr>
    </w:p>
    <w:p w:rsidR="008D7CBA" w:rsidRDefault="008D7CBA" w:rsidP="00F1283A">
      <w:pPr>
        <w:spacing w:after="200" w:line="276" w:lineRule="auto"/>
        <w:jc w:val="left"/>
      </w:pPr>
    </w:p>
    <w:p w:rsidR="008D7CBA" w:rsidRPr="001C5903" w:rsidRDefault="008D7CBA" w:rsidP="00F1283A">
      <w:pPr>
        <w:spacing w:after="200" w:line="276" w:lineRule="auto"/>
        <w:jc w:val="left"/>
      </w:pPr>
    </w:p>
    <w:p w:rsidR="007D0872" w:rsidRDefault="000A54E2" w:rsidP="00262E77">
      <w:pPr>
        <w:pStyle w:val="Ttulo1"/>
        <w:rPr>
          <w:rFonts w:cs="Tahoma"/>
        </w:rPr>
      </w:pPr>
      <w:bookmarkStart w:id="70" w:name="_Toc515512946"/>
      <w:r>
        <w:rPr>
          <w:rFonts w:cs="Tahoma"/>
        </w:rPr>
        <w:t>RECURSOS Y PRESUPUESTO</w:t>
      </w:r>
      <w:bookmarkEnd w:id="70"/>
    </w:p>
    <w:p w:rsidR="00577D93" w:rsidRDefault="002126B7" w:rsidP="00F1283A">
      <w:pPr>
        <w:spacing w:after="200" w:line="276" w:lineRule="auto"/>
        <w:jc w:val="left"/>
        <w:rPr>
          <w:rFonts w:eastAsiaTheme="majorEastAsia"/>
        </w:rPr>
      </w:pPr>
      <w:r>
        <w:rPr>
          <w:rFonts w:eastAsiaTheme="majorEastAsia"/>
        </w:rPr>
        <w:t>Para el presupuesto se tuvo en cuenta el recurso Físico relacionado con la cantidad de horas que se van a dedicar al proyecto junto con el director y el codirector, recursos de sistema donde se menciona el costo del software a utilizar, recursos físicos los cuales se utilizarían como insumos y los recursos bibliográficos. Estos ítems se pueden observar en la siguiente tabla:</w:t>
      </w:r>
    </w:p>
    <w:p w:rsidR="00577D93" w:rsidRDefault="00577D93" w:rsidP="00F1283A">
      <w:pPr>
        <w:spacing w:after="200" w:line="276" w:lineRule="auto"/>
        <w:jc w:val="left"/>
        <w:rPr>
          <w:rFonts w:eastAsiaTheme="majorEastAsia"/>
        </w:rPr>
      </w:pPr>
    </w:p>
    <w:tbl>
      <w:tblPr>
        <w:tblStyle w:val="Tablaconcuadrcula"/>
        <w:tblW w:w="0" w:type="auto"/>
        <w:tblLook w:val="04A0" w:firstRow="1" w:lastRow="0" w:firstColumn="1" w:lastColumn="0" w:noHBand="0" w:noVBand="1"/>
      </w:tblPr>
      <w:tblGrid>
        <w:gridCol w:w="1246"/>
        <w:gridCol w:w="1473"/>
        <w:gridCol w:w="1181"/>
        <w:gridCol w:w="1367"/>
        <w:gridCol w:w="1954"/>
        <w:gridCol w:w="1607"/>
      </w:tblGrid>
      <w:tr w:rsidR="00577D93" w:rsidTr="008D7CBA">
        <w:trPr>
          <w:trHeight w:val="302"/>
        </w:trPr>
        <w:tc>
          <w:tcPr>
            <w:tcW w:w="1415"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ÍTEM</w:t>
            </w:r>
          </w:p>
        </w:tc>
        <w:tc>
          <w:tcPr>
            <w:tcW w:w="1500"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ACTIVIDAD</w:t>
            </w:r>
          </w:p>
        </w:tc>
        <w:tc>
          <w:tcPr>
            <w:tcW w:w="1241"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UNIDAD</w:t>
            </w:r>
          </w:p>
        </w:tc>
        <w:tc>
          <w:tcPr>
            <w:tcW w:w="1406"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CANTIDAD</w:t>
            </w:r>
          </w:p>
        </w:tc>
        <w:tc>
          <w:tcPr>
            <w:tcW w:w="2059"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VALOR UNITARIO</w:t>
            </w:r>
          </w:p>
        </w:tc>
        <w:tc>
          <w:tcPr>
            <w:tcW w:w="1433"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TOTAL</w:t>
            </w:r>
          </w:p>
        </w:tc>
      </w:tr>
      <w:tr w:rsidR="00577D93" w:rsidTr="00AD43B2">
        <w:tc>
          <w:tcPr>
            <w:tcW w:w="9054" w:type="dxa"/>
            <w:gridSpan w:val="6"/>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 Recurso Humano</w:t>
            </w:r>
          </w:p>
        </w:tc>
      </w:tr>
      <w:tr w:rsidR="00AD43B2" w:rsidTr="008D7CBA">
        <w:tc>
          <w:tcPr>
            <w:tcW w:w="1415"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1.1</w:t>
            </w:r>
          </w:p>
        </w:tc>
        <w:tc>
          <w:tcPr>
            <w:tcW w:w="1500"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Dedicación del estudiante de maestría</w:t>
            </w:r>
          </w:p>
        </w:tc>
        <w:tc>
          <w:tcPr>
            <w:tcW w:w="1241"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Horas</w:t>
            </w:r>
          </w:p>
        </w:tc>
        <w:tc>
          <w:tcPr>
            <w:tcW w:w="1406"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384</w:t>
            </w:r>
          </w:p>
        </w:tc>
        <w:tc>
          <w:tcPr>
            <w:tcW w:w="2059"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$60.000.00</w:t>
            </w:r>
          </w:p>
        </w:tc>
        <w:tc>
          <w:tcPr>
            <w:tcW w:w="1433"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$23.040.000.00</w:t>
            </w:r>
          </w:p>
        </w:tc>
      </w:tr>
      <w:tr w:rsidR="00AD43B2" w:rsidTr="008D7CBA">
        <w:tc>
          <w:tcPr>
            <w:tcW w:w="1415"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1.2</w:t>
            </w:r>
          </w:p>
        </w:tc>
        <w:tc>
          <w:tcPr>
            <w:tcW w:w="1500"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Asesoría del Director de Tesis</w:t>
            </w:r>
          </w:p>
        </w:tc>
        <w:tc>
          <w:tcPr>
            <w:tcW w:w="1241"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Horas</w:t>
            </w:r>
          </w:p>
        </w:tc>
        <w:tc>
          <w:tcPr>
            <w:tcW w:w="1406"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80</w:t>
            </w:r>
          </w:p>
        </w:tc>
        <w:tc>
          <w:tcPr>
            <w:tcW w:w="2059"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$150.000.00</w:t>
            </w:r>
          </w:p>
        </w:tc>
        <w:tc>
          <w:tcPr>
            <w:tcW w:w="1433"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$12.000.00</w:t>
            </w:r>
            <w:r w:rsidR="00AD43B2" w:rsidRPr="008D7CBA">
              <w:rPr>
                <w:rFonts w:eastAsiaTheme="majorEastAsia"/>
                <w:sz w:val="20"/>
                <w:szCs w:val="20"/>
              </w:rPr>
              <w:t>0</w:t>
            </w:r>
            <w:r w:rsidRPr="008D7CBA">
              <w:rPr>
                <w:rFonts w:eastAsiaTheme="majorEastAsia"/>
                <w:sz w:val="20"/>
                <w:szCs w:val="20"/>
              </w:rPr>
              <w:t>.00</w:t>
            </w:r>
          </w:p>
        </w:tc>
      </w:tr>
      <w:tr w:rsidR="00AD43B2" w:rsidTr="008D7CBA">
        <w:tc>
          <w:tcPr>
            <w:tcW w:w="1415"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1.3</w:t>
            </w:r>
          </w:p>
        </w:tc>
        <w:tc>
          <w:tcPr>
            <w:tcW w:w="1500"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Asesoría del Codirector de Tesis</w:t>
            </w:r>
          </w:p>
        </w:tc>
        <w:tc>
          <w:tcPr>
            <w:tcW w:w="1241"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Horas</w:t>
            </w:r>
          </w:p>
        </w:tc>
        <w:tc>
          <w:tcPr>
            <w:tcW w:w="1406"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50</w:t>
            </w:r>
          </w:p>
        </w:tc>
        <w:tc>
          <w:tcPr>
            <w:tcW w:w="2059"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$130.000.00</w:t>
            </w:r>
          </w:p>
        </w:tc>
        <w:tc>
          <w:tcPr>
            <w:tcW w:w="1433"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$6.500.000.00</w:t>
            </w:r>
          </w:p>
        </w:tc>
      </w:tr>
      <w:tr w:rsidR="00AD43B2" w:rsidTr="008D7CBA">
        <w:tc>
          <w:tcPr>
            <w:tcW w:w="7621" w:type="dxa"/>
            <w:gridSpan w:val="5"/>
            <w:vAlign w:val="center"/>
          </w:tcPr>
          <w:p w:rsidR="00AD43B2" w:rsidRPr="008D7CBA" w:rsidRDefault="00AD43B2" w:rsidP="00AD43B2">
            <w:pPr>
              <w:spacing w:after="200" w:line="276" w:lineRule="auto"/>
              <w:jc w:val="right"/>
              <w:rPr>
                <w:rFonts w:eastAsiaTheme="majorEastAsia"/>
                <w:sz w:val="20"/>
                <w:szCs w:val="20"/>
              </w:rPr>
            </w:pPr>
            <w:r w:rsidRPr="008D7CBA">
              <w:rPr>
                <w:rFonts w:eastAsiaTheme="majorEastAsia"/>
                <w:sz w:val="20"/>
                <w:szCs w:val="20"/>
              </w:rPr>
              <w:t>Subtotal</w:t>
            </w:r>
          </w:p>
        </w:tc>
        <w:tc>
          <w:tcPr>
            <w:tcW w:w="1433"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$41.540.000.00</w:t>
            </w:r>
          </w:p>
        </w:tc>
      </w:tr>
      <w:tr w:rsidR="00577D93" w:rsidTr="00AD43B2">
        <w:tc>
          <w:tcPr>
            <w:tcW w:w="9054" w:type="dxa"/>
            <w:gridSpan w:val="6"/>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2. Recursos Informáticos</w:t>
            </w:r>
          </w:p>
        </w:tc>
      </w:tr>
      <w:tr w:rsidR="00AD43B2" w:rsidTr="008D7CBA">
        <w:tc>
          <w:tcPr>
            <w:tcW w:w="1415"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2.1</w:t>
            </w:r>
          </w:p>
        </w:tc>
        <w:tc>
          <w:tcPr>
            <w:tcW w:w="1500"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Licencias de herramientas de Análisis y visualización de datos</w:t>
            </w:r>
          </w:p>
        </w:tc>
        <w:tc>
          <w:tcPr>
            <w:tcW w:w="1241" w:type="dxa"/>
            <w:vAlign w:val="center"/>
          </w:tcPr>
          <w:p w:rsidR="00577D93" w:rsidRPr="008D7CBA" w:rsidRDefault="00577D93" w:rsidP="00AD43B2">
            <w:pPr>
              <w:spacing w:after="200" w:line="276" w:lineRule="auto"/>
              <w:jc w:val="center"/>
              <w:rPr>
                <w:rFonts w:eastAsiaTheme="majorEastAsia"/>
                <w:sz w:val="20"/>
                <w:szCs w:val="20"/>
              </w:rPr>
            </w:pPr>
          </w:p>
        </w:tc>
        <w:tc>
          <w:tcPr>
            <w:tcW w:w="1406"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1</w:t>
            </w:r>
          </w:p>
        </w:tc>
        <w:tc>
          <w:tcPr>
            <w:tcW w:w="2059"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$50.000.000.00</w:t>
            </w:r>
          </w:p>
        </w:tc>
        <w:tc>
          <w:tcPr>
            <w:tcW w:w="1433" w:type="dxa"/>
            <w:vAlign w:val="center"/>
          </w:tcPr>
          <w:p w:rsidR="00577D93" w:rsidRPr="008D7CBA" w:rsidRDefault="00577D93" w:rsidP="00AD43B2">
            <w:pPr>
              <w:spacing w:after="200" w:line="276" w:lineRule="auto"/>
              <w:jc w:val="center"/>
              <w:rPr>
                <w:rFonts w:eastAsiaTheme="majorEastAsia"/>
                <w:sz w:val="20"/>
                <w:szCs w:val="20"/>
              </w:rPr>
            </w:pPr>
            <w:r w:rsidRPr="008D7CBA">
              <w:rPr>
                <w:rFonts w:eastAsiaTheme="majorEastAsia"/>
                <w:sz w:val="20"/>
                <w:szCs w:val="20"/>
              </w:rPr>
              <w:t>$50.000.000.00</w:t>
            </w:r>
          </w:p>
        </w:tc>
      </w:tr>
      <w:tr w:rsidR="00AD43B2" w:rsidTr="008D7CBA">
        <w:tc>
          <w:tcPr>
            <w:tcW w:w="7621" w:type="dxa"/>
            <w:gridSpan w:val="5"/>
            <w:vAlign w:val="center"/>
          </w:tcPr>
          <w:p w:rsidR="00AD43B2" w:rsidRPr="008D7CBA" w:rsidRDefault="00AD43B2" w:rsidP="00AD43B2">
            <w:pPr>
              <w:spacing w:after="200" w:line="276" w:lineRule="auto"/>
              <w:jc w:val="right"/>
              <w:rPr>
                <w:rFonts w:eastAsiaTheme="majorEastAsia"/>
                <w:sz w:val="20"/>
                <w:szCs w:val="20"/>
              </w:rPr>
            </w:pPr>
            <w:r w:rsidRPr="008D7CBA">
              <w:rPr>
                <w:rFonts w:eastAsiaTheme="majorEastAsia"/>
                <w:sz w:val="20"/>
                <w:szCs w:val="20"/>
              </w:rPr>
              <w:t>Subtotal</w:t>
            </w:r>
          </w:p>
        </w:tc>
        <w:tc>
          <w:tcPr>
            <w:tcW w:w="1433"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$50.000.000.00</w:t>
            </w:r>
          </w:p>
        </w:tc>
      </w:tr>
      <w:tr w:rsidR="00AD43B2" w:rsidTr="00AD43B2">
        <w:tc>
          <w:tcPr>
            <w:tcW w:w="9054" w:type="dxa"/>
            <w:gridSpan w:val="6"/>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3. Recurso Físico</w:t>
            </w:r>
          </w:p>
        </w:tc>
      </w:tr>
      <w:tr w:rsidR="00AD43B2" w:rsidTr="008D7CBA">
        <w:tc>
          <w:tcPr>
            <w:tcW w:w="1415"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3.1</w:t>
            </w:r>
          </w:p>
        </w:tc>
        <w:tc>
          <w:tcPr>
            <w:tcW w:w="1500"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Ordenador Intel Core i7 RAM 16GB</w:t>
            </w:r>
          </w:p>
        </w:tc>
        <w:tc>
          <w:tcPr>
            <w:tcW w:w="1241" w:type="dxa"/>
            <w:vAlign w:val="center"/>
          </w:tcPr>
          <w:p w:rsidR="00AD43B2" w:rsidRPr="008D7CBA" w:rsidRDefault="00AD43B2" w:rsidP="00AD43B2">
            <w:pPr>
              <w:spacing w:after="200" w:line="276" w:lineRule="auto"/>
              <w:jc w:val="center"/>
              <w:rPr>
                <w:rFonts w:eastAsiaTheme="majorEastAsia"/>
                <w:sz w:val="20"/>
                <w:szCs w:val="20"/>
              </w:rPr>
            </w:pPr>
          </w:p>
        </w:tc>
        <w:tc>
          <w:tcPr>
            <w:tcW w:w="1406"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1</w:t>
            </w:r>
          </w:p>
        </w:tc>
        <w:tc>
          <w:tcPr>
            <w:tcW w:w="2059"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$2.000.000.00</w:t>
            </w:r>
          </w:p>
        </w:tc>
        <w:tc>
          <w:tcPr>
            <w:tcW w:w="1433"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$2.000.000.00</w:t>
            </w:r>
          </w:p>
        </w:tc>
      </w:tr>
      <w:tr w:rsidR="00AD43B2" w:rsidTr="008D7CBA">
        <w:tc>
          <w:tcPr>
            <w:tcW w:w="7621" w:type="dxa"/>
            <w:gridSpan w:val="5"/>
            <w:vAlign w:val="center"/>
          </w:tcPr>
          <w:p w:rsidR="00AD43B2" w:rsidRPr="008D7CBA" w:rsidRDefault="00AD43B2" w:rsidP="00AD43B2">
            <w:pPr>
              <w:spacing w:after="200" w:line="276" w:lineRule="auto"/>
              <w:jc w:val="right"/>
              <w:rPr>
                <w:rFonts w:eastAsiaTheme="majorEastAsia"/>
                <w:sz w:val="20"/>
                <w:szCs w:val="20"/>
              </w:rPr>
            </w:pPr>
            <w:r w:rsidRPr="008D7CBA">
              <w:rPr>
                <w:rFonts w:eastAsiaTheme="majorEastAsia"/>
                <w:sz w:val="20"/>
                <w:szCs w:val="20"/>
              </w:rPr>
              <w:t>Subtotal</w:t>
            </w:r>
          </w:p>
        </w:tc>
        <w:tc>
          <w:tcPr>
            <w:tcW w:w="1433"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$2.000.000.00</w:t>
            </w:r>
          </w:p>
        </w:tc>
      </w:tr>
      <w:tr w:rsidR="00AD43B2" w:rsidTr="00AD43B2">
        <w:tc>
          <w:tcPr>
            <w:tcW w:w="9054" w:type="dxa"/>
            <w:gridSpan w:val="6"/>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4. Recurso Bibliográfico</w:t>
            </w:r>
          </w:p>
        </w:tc>
      </w:tr>
      <w:tr w:rsidR="00AD43B2" w:rsidTr="008D7CBA">
        <w:tc>
          <w:tcPr>
            <w:tcW w:w="1415"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4.1</w:t>
            </w:r>
          </w:p>
        </w:tc>
        <w:tc>
          <w:tcPr>
            <w:tcW w:w="1500"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Artículos citados</w:t>
            </w:r>
          </w:p>
        </w:tc>
        <w:tc>
          <w:tcPr>
            <w:tcW w:w="1241" w:type="dxa"/>
            <w:vAlign w:val="center"/>
          </w:tcPr>
          <w:p w:rsidR="00AD43B2" w:rsidRPr="008D7CBA" w:rsidRDefault="00AD43B2" w:rsidP="00AD43B2">
            <w:pPr>
              <w:spacing w:after="200" w:line="276" w:lineRule="auto"/>
              <w:jc w:val="center"/>
              <w:rPr>
                <w:rFonts w:eastAsiaTheme="majorEastAsia"/>
                <w:sz w:val="20"/>
                <w:szCs w:val="20"/>
              </w:rPr>
            </w:pPr>
          </w:p>
        </w:tc>
        <w:tc>
          <w:tcPr>
            <w:tcW w:w="1406"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100</w:t>
            </w:r>
          </w:p>
        </w:tc>
        <w:tc>
          <w:tcPr>
            <w:tcW w:w="2059"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$60.000.00</w:t>
            </w:r>
          </w:p>
        </w:tc>
        <w:tc>
          <w:tcPr>
            <w:tcW w:w="1433"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$6.000.000.00</w:t>
            </w:r>
          </w:p>
        </w:tc>
      </w:tr>
      <w:tr w:rsidR="00AD43B2" w:rsidTr="008D7CBA">
        <w:tc>
          <w:tcPr>
            <w:tcW w:w="7621" w:type="dxa"/>
            <w:gridSpan w:val="5"/>
            <w:vAlign w:val="center"/>
          </w:tcPr>
          <w:p w:rsidR="00AD43B2" w:rsidRPr="008D7CBA" w:rsidRDefault="00AD43B2" w:rsidP="00AD43B2">
            <w:pPr>
              <w:spacing w:after="200" w:line="276" w:lineRule="auto"/>
              <w:jc w:val="right"/>
              <w:rPr>
                <w:rFonts w:eastAsiaTheme="majorEastAsia"/>
                <w:sz w:val="20"/>
                <w:szCs w:val="20"/>
              </w:rPr>
            </w:pPr>
            <w:r w:rsidRPr="008D7CBA">
              <w:rPr>
                <w:rFonts w:eastAsiaTheme="majorEastAsia"/>
                <w:sz w:val="20"/>
                <w:szCs w:val="20"/>
              </w:rPr>
              <w:t>Subtotal</w:t>
            </w:r>
          </w:p>
        </w:tc>
        <w:tc>
          <w:tcPr>
            <w:tcW w:w="1433" w:type="dxa"/>
            <w:vAlign w:val="center"/>
          </w:tcPr>
          <w:p w:rsidR="00AD43B2" w:rsidRPr="008D7CBA" w:rsidRDefault="00AD43B2" w:rsidP="00AD43B2">
            <w:pPr>
              <w:spacing w:after="200" w:line="276" w:lineRule="auto"/>
              <w:jc w:val="center"/>
              <w:rPr>
                <w:rFonts w:eastAsiaTheme="majorEastAsia"/>
                <w:sz w:val="20"/>
                <w:szCs w:val="20"/>
              </w:rPr>
            </w:pPr>
            <w:r w:rsidRPr="008D7CBA">
              <w:rPr>
                <w:rFonts w:eastAsiaTheme="majorEastAsia"/>
                <w:sz w:val="20"/>
                <w:szCs w:val="20"/>
              </w:rPr>
              <w:t>$6.000.000.00</w:t>
            </w:r>
          </w:p>
        </w:tc>
      </w:tr>
      <w:tr w:rsidR="008D7CBA" w:rsidTr="008D7CBA">
        <w:tc>
          <w:tcPr>
            <w:tcW w:w="7621" w:type="dxa"/>
            <w:gridSpan w:val="5"/>
            <w:vAlign w:val="center"/>
          </w:tcPr>
          <w:p w:rsidR="008D7CBA" w:rsidRPr="008D7CBA" w:rsidRDefault="008D7CBA" w:rsidP="00AD43B2">
            <w:pPr>
              <w:spacing w:after="200" w:line="276" w:lineRule="auto"/>
              <w:jc w:val="right"/>
              <w:rPr>
                <w:rFonts w:eastAsiaTheme="majorEastAsia"/>
                <w:sz w:val="20"/>
                <w:szCs w:val="20"/>
              </w:rPr>
            </w:pPr>
            <w:r w:rsidRPr="008D7CBA">
              <w:rPr>
                <w:rFonts w:eastAsiaTheme="majorEastAsia"/>
                <w:sz w:val="20"/>
                <w:szCs w:val="20"/>
              </w:rPr>
              <w:t>Total</w:t>
            </w:r>
          </w:p>
        </w:tc>
        <w:tc>
          <w:tcPr>
            <w:tcW w:w="1433" w:type="dxa"/>
            <w:vAlign w:val="center"/>
          </w:tcPr>
          <w:p w:rsidR="008D7CBA" w:rsidRPr="008D7CBA" w:rsidRDefault="008D7CBA" w:rsidP="00AD43B2">
            <w:pPr>
              <w:spacing w:after="200" w:line="276" w:lineRule="auto"/>
              <w:jc w:val="center"/>
              <w:rPr>
                <w:rFonts w:eastAsiaTheme="majorEastAsia"/>
                <w:sz w:val="20"/>
                <w:szCs w:val="20"/>
              </w:rPr>
            </w:pPr>
            <w:r w:rsidRPr="008D7CBA">
              <w:rPr>
                <w:rFonts w:eastAsiaTheme="majorEastAsia"/>
                <w:sz w:val="20"/>
                <w:szCs w:val="20"/>
              </w:rPr>
              <w:t>$99.540.000.00</w:t>
            </w:r>
          </w:p>
        </w:tc>
      </w:tr>
    </w:tbl>
    <w:p w:rsidR="00402BD9" w:rsidRDefault="00402BD9" w:rsidP="00F1283A">
      <w:pPr>
        <w:spacing w:after="200" w:line="276" w:lineRule="auto"/>
        <w:jc w:val="left"/>
        <w:rPr>
          <w:rFonts w:eastAsiaTheme="majorEastAsia"/>
        </w:rPr>
      </w:pPr>
      <w:r>
        <w:rPr>
          <w:rFonts w:eastAsiaTheme="majorEastAsia"/>
        </w:rPr>
        <w:br w:type="page"/>
      </w:r>
    </w:p>
    <w:p w:rsidR="00FE4CC8" w:rsidRDefault="000A54E2" w:rsidP="00AC6166">
      <w:pPr>
        <w:pStyle w:val="Ttulo1"/>
      </w:pPr>
      <w:bookmarkStart w:id="71" w:name="_Toc515512947"/>
      <w:r>
        <w:t>CRONOGRAMA</w:t>
      </w:r>
      <w:bookmarkEnd w:id="71"/>
    </w:p>
    <w:p w:rsidR="00214E4B" w:rsidRDefault="00C53DED" w:rsidP="00214E4B">
      <w:pPr>
        <w:rPr>
          <w:rFonts w:cs="Arial"/>
        </w:rPr>
      </w:pPr>
      <w:r>
        <w:rPr>
          <w:rFonts w:cs="Arial"/>
        </w:rPr>
        <w:t>Actividades a Realizar:</w:t>
      </w:r>
    </w:p>
    <w:p w:rsidR="00466C27" w:rsidRDefault="00466C27" w:rsidP="00466C27">
      <w:pPr>
        <w:pStyle w:val="Prrafodelista"/>
        <w:numPr>
          <w:ilvl w:val="0"/>
          <w:numId w:val="40"/>
        </w:numPr>
        <w:rPr>
          <w:rFonts w:eastAsiaTheme="majorEastAsia"/>
          <w:lang w:val="es-ES"/>
        </w:rPr>
      </w:pPr>
      <w:r>
        <w:rPr>
          <w:rFonts w:eastAsiaTheme="majorEastAsia"/>
          <w:lang w:val="es-ES"/>
        </w:rPr>
        <w:t>Actividad 1: Cargar repositorio de datos</w:t>
      </w:r>
    </w:p>
    <w:p w:rsidR="00466C27" w:rsidRDefault="00466C27" w:rsidP="00466C27">
      <w:pPr>
        <w:pStyle w:val="Prrafodelista"/>
        <w:numPr>
          <w:ilvl w:val="0"/>
          <w:numId w:val="40"/>
        </w:numPr>
        <w:rPr>
          <w:rFonts w:eastAsiaTheme="majorEastAsia"/>
          <w:lang w:val="es-ES"/>
        </w:rPr>
      </w:pPr>
      <w:r>
        <w:rPr>
          <w:rFonts w:eastAsiaTheme="majorEastAsia"/>
          <w:lang w:val="es-ES"/>
        </w:rPr>
        <w:t>Actividad 2: Aplicar pruebas estadísticas sobre los datos</w:t>
      </w:r>
    </w:p>
    <w:p w:rsidR="00466C27" w:rsidRPr="00466C27" w:rsidRDefault="00466C27" w:rsidP="00214E4B">
      <w:pPr>
        <w:pStyle w:val="Prrafodelista"/>
        <w:numPr>
          <w:ilvl w:val="0"/>
          <w:numId w:val="40"/>
        </w:numPr>
        <w:rPr>
          <w:rFonts w:eastAsiaTheme="majorEastAsia"/>
          <w:lang w:val="es-ES"/>
        </w:rPr>
      </w:pPr>
      <w:r>
        <w:rPr>
          <w:rFonts w:eastAsiaTheme="majorEastAsia"/>
          <w:lang w:val="es-ES"/>
        </w:rPr>
        <w:t>Actividad 3: Determinar patrones y relaciones sobre los datos</w:t>
      </w:r>
    </w:p>
    <w:p w:rsidR="00466C27" w:rsidRDefault="00466C27" w:rsidP="00466C27">
      <w:pPr>
        <w:pStyle w:val="Prrafodelista"/>
        <w:numPr>
          <w:ilvl w:val="0"/>
          <w:numId w:val="41"/>
        </w:numPr>
        <w:rPr>
          <w:rFonts w:eastAsiaTheme="majorEastAsia"/>
          <w:lang w:val="es-ES"/>
        </w:rPr>
      </w:pPr>
      <w:r>
        <w:rPr>
          <w:rFonts w:eastAsiaTheme="majorEastAsia"/>
          <w:lang w:val="es-ES"/>
        </w:rPr>
        <w:t>Actividad 4: Revisión teórica sobre modelos de visualización</w:t>
      </w:r>
    </w:p>
    <w:p w:rsidR="00466C27" w:rsidRDefault="00466C27" w:rsidP="00466C27">
      <w:pPr>
        <w:pStyle w:val="Prrafodelista"/>
        <w:numPr>
          <w:ilvl w:val="0"/>
          <w:numId w:val="41"/>
        </w:numPr>
        <w:rPr>
          <w:rFonts w:eastAsiaTheme="majorEastAsia"/>
          <w:lang w:val="es-ES"/>
        </w:rPr>
      </w:pPr>
      <w:r>
        <w:rPr>
          <w:rFonts w:eastAsiaTheme="majorEastAsia"/>
          <w:lang w:val="es-ES"/>
        </w:rPr>
        <w:t>Actividad</w:t>
      </w:r>
      <w:r w:rsidR="00265080">
        <w:rPr>
          <w:rFonts w:eastAsiaTheme="majorEastAsia"/>
          <w:lang w:val="es-ES"/>
        </w:rPr>
        <w:t xml:space="preserve"> 5</w:t>
      </w:r>
      <w:r>
        <w:rPr>
          <w:rFonts w:eastAsiaTheme="majorEastAsia"/>
          <w:lang w:val="es-ES"/>
        </w:rPr>
        <w:t xml:space="preserve">: Revisión bibliográfica sobre modelos de visualización </w:t>
      </w:r>
      <w:r w:rsidR="00265080">
        <w:rPr>
          <w:rFonts w:eastAsiaTheme="majorEastAsia"/>
          <w:lang w:val="es-ES"/>
        </w:rPr>
        <w:t>basados</w:t>
      </w:r>
      <w:r>
        <w:rPr>
          <w:rFonts w:eastAsiaTheme="majorEastAsia"/>
          <w:lang w:val="es-ES"/>
        </w:rPr>
        <w:t xml:space="preserve"> en sistemas dinámicos cognitivos</w:t>
      </w:r>
    </w:p>
    <w:p w:rsidR="00466C27" w:rsidRDefault="00466C27" w:rsidP="00466C27">
      <w:pPr>
        <w:pStyle w:val="Prrafodelista"/>
        <w:numPr>
          <w:ilvl w:val="0"/>
          <w:numId w:val="41"/>
        </w:numPr>
        <w:rPr>
          <w:rFonts w:eastAsiaTheme="majorEastAsia"/>
          <w:lang w:val="es-ES"/>
        </w:rPr>
      </w:pPr>
      <w:r>
        <w:rPr>
          <w:rFonts w:eastAsiaTheme="majorEastAsia"/>
          <w:lang w:val="es-ES"/>
        </w:rPr>
        <w:t>Actividad 6: Revisión bibliográfica sobre modelos de visualización basados en blockchain</w:t>
      </w:r>
    </w:p>
    <w:p w:rsidR="00466C27" w:rsidRDefault="00466C27" w:rsidP="00466C27">
      <w:pPr>
        <w:pStyle w:val="Prrafodelista"/>
        <w:numPr>
          <w:ilvl w:val="0"/>
          <w:numId w:val="41"/>
        </w:numPr>
        <w:rPr>
          <w:rFonts w:eastAsiaTheme="majorEastAsia"/>
          <w:lang w:val="es-ES"/>
        </w:rPr>
      </w:pPr>
      <w:r>
        <w:rPr>
          <w:rFonts w:eastAsiaTheme="majorEastAsia"/>
          <w:lang w:val="es-ES"/>
        </w:rPr>
        <w:t>Actividad 7: Comparar modelos seleccionados</w:t>
      </w:r>
    </w:p>
    <w:p w:rsidR="00466C27" w:rsidRDefault="00466C27" w:rsidP="00466C27">
      <w:pPr>
        <w:pStyle w:val="Prrafodelista"/>
        <w:numPr>
          <w:ilvl w:val="0"/>
          <w:numId w:val="41"/>
        </w:numPr>
        <w:rPr>
          <w:rFonts w:eastAsiaTheme="majorEastAsia"/>
          <w:lang w:val="es-ES"/>
        </w:rPr>
      </w:pPr>
      <w:r>
        <w:rPr>
          <w:rFonts w:eastAsiaTheme="majorEastAsia"/>
          <w:lang w:val="es-ES"/>
        </w:rPr>
        <w:t>Actividad 8: Proponer una nueva versión del modelo que mejor se acopla al objeto de estudio, como fruto de la comparación, a partir de una mejora propuesta</w:t>
      </w:r>
    </w:p>
    <w:p w:rsidR="00466C27" w:rsidRDefault="00466C27" w:rsidP="00466C27">
      <w:pPr>
        <w:pStyle w:val="Prrafodelista"/>
        <w:numPr>
          <w:ilvl w:val="0"/>
          <w:numId w:val="41"/>
        </w:numPr>
        <w:rPr>
          <w:rFonts w:eastAsiaTheme="majorEastAsia"/>
          <w:lang w:val="es-ES"/>
        </w:rPr>
      </w:pPr>
      <w:r>
        <w:rPr>
          <w:rFonts w:eastAsiaTheme="majorEastAsia"/>
          <w:lang w:val="es-ES"/>
        </w:rPr>
        <w:t xml:space="preserve">Actividad 9: </w:t>
      </w:r>
      <w:r w:rsidRPr="00466C27">
        <w:rPr>
          <w:rFonts w:eastAsiaTheme="majorEastAsia"/>
          <w:lang w:val="es-ES"/>
        </w:rPr>
        <w:t>Análisis y diseño del modelo de visualización</w:t>
      </w:r>
    </w:p>
    <w:p w:rsidR="00466C27" w:rsidRDefault="00466C27" w:rsidP="00466C27">
      <w:pPr>
        <w:pStyle w:val="Prrafodelista"/>
        <w:numPr>
          <w:ilvl w:val="0"/>
          <w:numId w:val="41"/>
        </w:numPr>
        <w:rPr>
          <w:rFonts w:eastAsiaTheme="majorEastAsia"/>
          <w:lang w:val="es-ES"/>
        </w:rPr>
      </w:pPr>
      <w:r>
        <w:rPr>
          <w:rFonts w:eastAsiaTheme="majorEastAsia"/>
          <w:lang w:val="es-ES"/>
        </w:rPr>
        <w:t xml:space="preserve">Actividad 10: </w:t>
      </w:r>
      <w:r w:rsidRPr="00466C27">
        <w:rPr>
          <w:rFonts w:eastAsiaTheme="majorEastAsia"/>
          <w:lang w:val="es-ES"/>
        </w:rPr>
        <w:t>Definir el flujo de pasos que se llevara a cabo en el modelo</w:t>
      </w:r>
    </w:p>
    <w:p w:rsidR="00466C27" w:rsidRDefault="00466C27" w:rsidP="00466C27">
      <w:pPr>
        <w:pStyle w:val="Prrafodelista"/>
        <w:numPr>
          <w:ilvl w:val="0"/>
          <w:numId w:val="41"/>
        </w:numPr>
        <w:rPr>
          <w:rFonts w:eastAsiaTheme="majorEastAsia"/>
          <w:lang w:val="es-ES"/>
        </w:rPr>
      </w:pPr>
      <w:r>
        <w:rPr>
          <w:rFonts w:eastAsiaTheme="majorEastAsia"/>
          <w:lang w:val="es-ES"/>
        </w:rPr>
        <w:t xml:space="preserve">Actividad 11: </w:t>
      </w:r>
      <w:r w:rsidRPr="00466C27">
        <w:rPr>
          <w:rFonts w:eastAsiaTheme="majorEastAsia"/>
          <w:lang w:val="es-ES"/>
        </w:rPr>
        <w:t>Definir las entradas y las salidas del modelo</w:t>
      </w:r>
    </w:p>
    <w:p w:rsidR="00466C27" w:rsidRDefault="00466C27" w:rsidP="00466C27">
      <w:pPr>
        <w:pStyle w:val="Prrafodelista"/>
        <w:numPr>
          <w:ilvl w:val="0"/>
          <w:numId w:val="41"/>
        </w:numPr>
        <w:rPr>
          <w:rFonts w:eastAsiaTheme="majorEastAsia"/>
          <w:lang w:val="es-ES"/>
        </w:rPr>
      </w:pPr>
      <w:r>
        <w:rPr>
          <w:rFonts w:eastAsiaTheme="majorEastAsia"/>
          <w:lang w:val="es-ES"/>
        </w:rPr>
        <w:t xml:space="preserve">Actividad 12: </w:t>
      </w:r>
      <w:r w:rsidRPr="00466C27">
        <w:rPr>
          <w:rFonts w:eastAsiaTheme="majorEastAsia"/>
          <w:lang w:val="es-ES"/>
        </w:rPr>
        <w:t>Construir el modelo de visualización</w:t>
      </w:r>
    </w:p>
    <w:p w:rsidR="00466C27" w:rsidRDefault="00466C27" w:rsidP="00466C27">
      <w:pPr>
        <w:pStyle w:val="Prrafodelista"/>
        <w:numPr>
          <w:ilvl w:val="0"/>
          <w:numId w:val="41"/>
        </w:numPr>
        <w:rPr>
          <w:rFonts w:eastAsiaTheme="majorEastAsia"/>
          <w:lang w:val="es-ES"/>
        </w:rPr>
      </w:pPr>
      <w:r>
        <w:rPr>
          <w:rFonts w:eastAsiaTheme="majorEastAsia"/>
          <w:lang w:val="es-ES"/>
        </w:rPr>
        <w:t xml:space="preserve">Actividad 13: </w:t>
      </w:r>
      <w:r>
        <w:t>Seleccionar 2 técnicas de visualización para probar el modelo de visualización</w:t>
      </w:r>
    </w:p>
    <w:p w:rsidR="00466C27" w:rsidRDefault="00466C27" w:rsidP="00466C27">
      <w:pPr>
        <w:pStyle w:val="Prrafodelista"/>
        <w:numPr>
          <w:ilvl w:val="0"/>
          <w:numId w:val="41"/>
        </w:numPr>
        <w:rPr>
          <w:rFonts w:eastAsiaTheme="majorEastAsia"/>
          <w:lang w:val="es-ES"/>
        </w:rPr>
      </w:pPr>
      <w:r>
        <w:rPr>
          <w:rFonts w:eastAsiaTheme="majorEastAsia"/>
          <w:lang w:val="es-ES"/>
        </w:rPr>
        <w:t xml:space="preserve">Actividad 14: </w:t>
      </w:r>
      <w:r>
        <w:t>Realizar un experimento controlado en donde se aplique el modelo de visualización sobre el repositorio de datos del IPAZUD utilizando las técnicas de visualización seleccionadas</w:t>
      </w:r>
    </w:p>
    <w:p w:rsidR="00466C27" w:rsidRDefault="00466C27" w:rsidP="00466C27">
      <w:pPr>
        <w:pStyle w:val="Prrafodelista"/>
        <w:numPr>
          <w:ilvl w:val="0"/>
          <w:numId w:val="41"/>
        </w:numPr>
        <w:rPr>
          <w:rFonts w:eastAsiaTheme="majorEastAsia"/>
          <w:lang w:val="es-ES"/>
        </w:rPr>
      </w:pPr>
      <w:r>
        <w:rPr>
          <w:rFonts w:eastAsiaTheme="majorEastAsia"/>
          <w:lang w:val="es-ES"/>
        </w:rPr>
        <w:t xml:space="preserve">Actividad 15: </w:t>
      </w:r>
      <w:r>
        <w:t>Presentar los resultados obtenidos, analizarlos y redactar las conclusiones finales</w:t>
      </w:r>
    </w:p>
    <w:p w:rsidR="00466C27" w:rsidRPr="00466C27" w:rsidRDefault="00466C27" w:rsidP="00466C27">
      <w:pPr>
        <w:pStyle w:val="Prrafodelista"/>
        <w:numPr>
          <w:ilvl w:val="0"/>
          <w:numId w:val="41"/>
        </w:numPr>
        <w:rPr>
          <w:rFonts w:eastAsiaTheme="majorEastAsia"/>
          <w:lang w:val="es-ES"/>
        </w:rPr>
      </w:pPr>
      <w:r>
        <w:rPr>
          <w:rFonts w:eastAsiaTheme="majorEastAsia"/>
          <w:lang w:val="es-ES"/>
        </w:rPr>
        <w:t xml:space="preserve">Actividad 16: </w:t>
      </w:r>
      <w:r>
        <w:t>Proponer futuros trabajos como fruto del trabajo de investigación</w:t>
      </w:r>
    </w:p>
    <w:p w:rsidR="00466C27" w:rsidRDefault="00466C27" w:rsidP="00466C27">
      <w:pPr>
        <w:rPr>
          <w:rFonts w:eastAsiaTheme="majorEastAsia"/>
          <w:lang w:val="es-ES"/>
        </w:rPr>
      </w:pPr>
    </w:p>
    <w:p w:rsidR="00466C27" w:rsidRDefault="00466C27" w:rsidP="00466C27">
      <w:pPr>
        <w:rPr>
          <w:rFonts w:eastAsiaTheme="majorEastAsia"/>
          <w:lang w:val="es-ES"/>
        </w:rPr>
      </w:pPr>
    </w:p>
    <w:p w:rsidR="00466C27" w:rsidRPr="00466C27" w:rsidRDefault="00466C27" w:rsidP="00466C27">
      <w:pPr>
        <w:rPr>
          <w:rFonts w:eastAsiaTheme="majorEastAsia"/>
          <w:lang w:val="es-ES"/>
        </w:rPr>
      </w:pPr>
    </w:p>
    <w:p w:rsidR="00911DA5" w:rsidRDefault="00911DA5" w:rsidP="00911DA5">
      <w:pPr>
        <w:pStyle w:val="Prrafodelista"/>
        <w:spacing w:after="200" w:line="276" w:lineRule="auto"/>
        <w:jc w:val="left"/>
        <w:rPr>
          <w:rFonts w:cs="Arial"/>
        </w:rPr>
      </w:pPr>
    </w:p>
    <w:tbl>
      <w:tblPr>
        <w:tblStyle w:val="Tablaconcuadrcula"/>
        <w:tblW w:w="8319" w:type="dxa"/>
        <w:tblInd w:w="720" w:type="dxa"/>
        <w:tblLook w:val="04A0" w:firstRow="1" w:lastRow="0" w:firstColumn="1" w:lastColumn="0" w:noHBand="0" w:noVBand="1"/>
      </w:tblPr>
      <w:tblGrid>
        <w:gridCol w:w="1373"/>
        <w:gridCol w:w="789"/>
        <w:gridCol w:w="760"/>
        <w:gridCol w:w="760"/>
        <w:gridCol w:w="762"/>
        <w:gridCol w:w="770"/>
        <w:gridCol w:w="782"/>
        <w:gridCol w:w="782"/>
        <w:gridCol w:w="782"/>
        <w:gridCol w:w="759"/>
      </w:tblGrid>
      <w:tr w:rsidR="00001338" w:rsidTr="00001338">
        <w:trPr>
          <w:trHeight w:val="342"/>
        </w:trPr>
        <w:tc>
          <w:tcPr>
            <w:tcW w:w="8319" w:type="dxa"/>
            <w:gridSpan w:val="10"/>
            <w:vAlign w:val="bottom"/>
          </w:tcPr>
          <w:p w:rsidR="00001338" w:rsidRDefault="00001338" w:rsidP="00E46EEA">
            <w:pPr>
              <w:pStyle w:val="Prrafodelista"/>
              <w:spacing w:after="200" w:line="276" w:lineRule="auto"/>
              <w:ind w:left="0"/>
              <w:jc w:val="center"/>
            </w:pPr>
            <w:r>
              <w:t>Cronograma de actividades</w:t>
            </w:r>
          </w:p>
        </w:tc>
      </w:tr>
      <w:tr w:rsidR="00001338" w:rsidTr="00001338">
        <w:trPr>
          <w:trHeight w:val="297"/>
        </w:trPr>
        <w:tc>
          <w:tcPr>
            <w:tcW w:w="1373" w:type="dxa"/>
            <w:vMerge w:val="restart"/>
            <w:vAlign w:val="bottom"/>
          </w:tcPr>
          <w:p w:rsidR="00001338" w:rsidRDefault="00001338" w:rsidP="00E46EEA">
            <w:pPr>
              <w:spacing w:after="0"/>
            </w:pPr>
            <w:r>
              <w:t>Actividades</w:t>
            </w:r>
          </w:p>
        </w:tc>
        <w:tc>
          <w:tcPr>
            <w:tcW w:w="6946" w:type="dxa"/>
            <w:gridSpan w:val="9"/>
          </w:tcPr>
          <w:p w:rsidR="00001338" w:rsidRDefault="00001338" w:rsidP="00E46EEA">
            <w:pPr>
              <w:pStyle w:val="Prrafodelista"/>
              <w:spacing w:after="0" w:line="276" w:lineRule="auto"/>
              <w:ind w:left="0"/>
              <w:jc w:val="center"/>
              <w:rPr>
                <w:rFonts w:cs="Arial"/>
              </w:rPr>
            </w:pPr>
            <w:r>
              <w:rPr>
                <w:rFonts w:cs="Arial"/>
              </w:rPr>
              <w:t>Meses</w:t>
            </w:r>
          </w:p>
        </w:tc>
      </w:tr>
      <w:tr w:rsidR="00001338" w:rsidTr="00001338">
        <w:trPr>
          <w:trHeight w:val="297"/>
        </w:trPr>
        <w:tc>
          <w:tcPr>
            <w:tcW w:w="1373" w:type="dxa"/>
            <w:vMerge/>
            <w:vAlign w:val="bottom"/>
          </w:tcPr>
          <w:p w:rsidR="00001338" w:rsidRPr="00E46EEA" w:rsidRDefault="00001338" w:rsidP="00E46EEA">
            <w:pPr>
              <w:spacing w:after="0"/>
            </w:pPr>
          </w:p>
        </w:tc>
        <w:tc>
          <w:tcPr>
            <w:tcW w:w="789"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0-2</w:t>
            </w:r>
          </w:p>
        </w:tc>
        <w:tc>
          <w:tcPr>
            <w:tcW w:w="760"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2-4</w:t>
            </w:r>
          </w:p>
        </w:tc>
        <w:tc>
          <w:tcPr>
            <w:tcW w:w="760"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4-6</w:t>
            </w:r>
          </w:p>
        </w:tc>
        <w:tc>
          <w:tcPr>
            <w:tcW w:w="762"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6-8</w:t>
            </w:r>
          </w:p>
        </w:tc>
        <w:tc>
          <w:tcPr>
            <w:tcW w:w="770"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8-10</w:t>
            </w:r>
          </w:p>
        </w:tc>
        <w:tc>
          <w:tcPr>
            <w:tcW w:w="782"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10-12</w:t>
            </w:r>
          </w:p>
        </w:tc>
        <w:tc>
          <w:tcPr>
            <w:tcW w:w="782"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12-14</w:t>
            </w:r>
          </w:p>
        </w:tc>
        <w:tc>
          <w:tcPr>
            <w:tcW w:w="782"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14-16</w:t>
            </w:r>
          </w:p>
        </w:tc>
        <w:tc>
          <w:tcPr>
            <w:tcW w:w="759" w:type="dxa"/>
          </w:tcPr>
          <w:p w:rsidR="00001338" w:rsidRPr="00001338" w:rsidRDefault="00001338" w:rsidP="00E46EEA">
            <w:pPr>
              <w:pStyle w:val="Prrafodelista"/>
              <w:spacing w:after="0" w:line="276" w:lineRule="auto"/>
              <w:ind w:left="0"/>
              <w:jc w:val="left"/>
              <w:rPr>
                <w:rFonts w:cs="Arial"/>
                <w:sz w:val="20"/>
                <w:szCs w:val="20"/>
              </w:rPr>
            </w:pPr>
            <w:r w:rsidRPr="00001338">
              <w:rPr>
                <w:rFonts w:cs="Arial"/>
                <w:sz w:val="20"/>
                <w:szCs w:val="20"/>
              </w:rPr>
              <w:t>16-18</w:t>
            </w:r>
          </w:p>
        </w:tc>
      </w:tr>
      <w:tr w:rsidR="00001338" w:rsidTr="00466C27">
        <w:trPr>
          <w:trHeight w:val="342"/>
        </w:trPr>
        <w:tc>
          <w:tcPr>
            <w:tcW w:w="1373" w:type="dxa"/>
            <w:vAlign w:val="bottom"/>
          </w:tcPr>
          <w:p w:rsidR="00001338" w:rsidRPr="00466C27" w:rsidRDefault="00001338" w:rsidP="00E46EEA">
            <w:pPr>
              <w:spacing w:after="0"/>
              <w:rPr>
                <w:sz w:val="20"/>
                <w:szCs w:val="20"/>
              </w:rPr>
            </w:pPr>
            <w:r w:rsidRPr="00466C27">
              <w:rPr>
                <w:sz w:val="20"/>
                <w:szCs w:val="20"/>
              </w:rPr>
              <w:t>Actividad 1</w:t>
            </w:r>
          </w:p>
        </w:tc>
        <w:tc>
          <w:tcPr>
            <w:tcW w:w="789"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7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2</w:t>
            </w:r>
          </w:p>
        </w:tc>
        <w:tc>
          <w:tcPr>
            <w:tcW w:w="789"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7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3</w:t>
            </w:r>
          </w:p>
        </w:tc>
        <w:tc>
          <w:tcPr>
            <w:tcW w:w="789"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7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4</w:t>
            </w:r>
          </w:p>
        </w:tc>
        <w:tc>
          <w:tcPr>
            <w:tcW w:w="789"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6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7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5</w:t>
            </w:r>
          </w:p>
        </w:tc>
        <w:tc>
          <w:tcPr>
            <w:tcW w:w="789"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6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7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6</w:t>
            </w:r>
          </w:p>
        </w:tc>
        <w:tc>
          <w:tcPr>
            <w:tcW w:w="789"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2"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7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7</w:t>
            </w:r>
          </w:p>
        </w:tc>
        <w:tc>
          <w:tcPr>
            <w:tcW w:w="789"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2"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7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8</w:t>
            </w:r>
          </w:p>
        </w:tc>
        <w:tc>
          <w:tcPr>
            <w:tcW w:w="789"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70"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E46EEA">
            <w:pPr>
              <w:pStyle w:val="Prrafodelista"/>
              <w:spacing w:after="0" w:line="276" w:lineRule="auto"/>
              <w:ind w:left="0"/>
              <w:jc w:val="left"/>
              <w:rPr>
                <w:rFonts w:cs="Arial"/>
              </w:rPr>
            </w:pPr>
          </w:p>
        </w:tc>
      </w:tr>
      <w:tr w:rsidR="00001338" w:rsidTr="00466C27">
        <w:tc>
          <w:tcPr>
            <w:tcW w:w="1373" w:type="dxa"/>
            <w:vAlign w:val="bottom"/>
          </w:tcPr>
          <w:p w:rsidR="00001338" w:rsidRPr="00466C27" w:rsidRDefault="00001338" w:rsidP="00E46EEA">
            <w:pPr>
              <w:spacing w:after="0"/>
              <w:rPr>
                <w:sz w:val="20"/>
                <w:szCs w:val="20"/>
              </w:rPr>
            </w:pPr>
            <w:r w:rsidRPr="00466C27">
              <w:rPr>
                <w:sz w:val="20"/>
                <w:szCs w:val="20"/>
              </w:rPr>
              <w:t>Actividad 9</w:t>
            </w:r>
          </w:p>
        </w:tc>
        <w:tc>
          <w:tcPr>
            <w:tcW w:w="789"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0"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6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70" w:type="dxa"/>
            <w:shd w:val="clear" w:color="auto" w:fill="4BACC6" w:themeFill="accent5"/>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E46EEA">
            <w:pPr>
              <w:pStyle w:val="Prrafodelista"/>
              <w:spacing w:after="0" w:line="276" w:lineRule="auto"/>
              <w:ind w:left="0"/>
              <w:jc w:val="left"/>
              <w:rPr>
                <w:rFonts w:cs="Arial"/>
              </w:rPr>
            </w:pPr>
          </w:p>
        </w:tc>
        <w:tc>
          <w:tcPr>
            <w:tcW w:w="782" w:type="dxa"/>
            <w:shd w:val="clear" w:color="auto" w:fill="FFFFFF" w:themeFill="background1"/>
          </w:tcPr>
          <w:p w:rsidR="00001338" w:rsidRDefault="00001338" w:rsidP="00466C27">
            <w:pPr>
              <w:pStyle w:val="Prrafodelista"/>
              <w:spacing w:after="0" w:line="276" w:lineRule="auto"/>
              <w:ind w:left="0"/>
              <w:jc w:val="left"/>
              <w:rPr>
                <w:rFonts w:cs="Arial"/>
              </w:rPr>
            </w:pPr>
          </w:p>
        </w:tc>
        <w:tc>
          <w:tcPr>
            <w:tcW w:w="759" w:type="dxa"/>
            <w:shd w:val="clear" w:color="auto" w:fill="FFFFFF" w:themeFill="background1"/>
          </w:tcPr>
          <w:p w:rsidR="00001338" w:rsidRDefault="00001338" w:rsidP="00466C27">
            <w:pPr>
              <w:pStyle w:val="Prrafodelista"/>
              <w:spacing w:after="0" w:line="276" w:lineRule="auto"/>
              <w:ind w:left="0"/>
              <w:jc w:val="left"/>
              <w:rPr>
                <w:rFonts w:cs="Arial"/>
              </w:rPr>
            </w:pPr>
          </w:p>
        </w:tc>
      </w:tr>
      <w:tr w:rsidR="00466C27" w:rsidTr="00466C27">
        <w:tc>
          <w:tcPr>
            <w:tcW w:w="1373" w:type="dxa"/>
            <w:vAlign w:val="bottom"/>
          </w:tcPr>
          <w:p w:rsidR="00466C27" w:rsidRPr="00466C27" w:rsidRDefault="00466C27" w:rsidP="00E46EEA">
            <w:pPr>
              <w:spacing w:after="0"/>
              <w:rPr>
                <w:sz w:val="20"/>
                <w:szCs w:val="20"/>
              </w:rPr>
            </w:pPr>
            <w:r w:rsidRPr="00466C27">
              <w:rPr>
                <w:sz w:val="20"/>
                <w:szCs w:val="20"/>
              </w:rPr>
              <w:t>Actividad 10</w:t>
            </w:r>
          </w:p>
        </w:tc>
        <w:tc>
          <w:tcPr>
            <w:tcW w:w="789"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7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4BACC6" w:themeFill="accent5"/>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466C27">
            <w:pPr>
              <w:pStyle w:val="Prrafodelista"/>
              <w:spacing w:after="0" w:line="276" w:lineRule="auto"/>
              <w:ind w:left="0"/>
              <w:jc w:val="left"/>
              <w:rPr>
                <w:rFonts w:cs="Arial"/>
              </w:rPr>
            </w:pPr>
          </w:p>
        </w:tc>
        <w:tc>
          <w:tcPr>
            <w:tcW w:w="759" w:type="dxa"/>
            <w:shd w:val="clear" w:color="auto" w:fill="FFFFFF" w:themeFill="background1"/>
          </w:tcPr>
          <w:p w:rsidR="00466C27" w:rsidRDefault="00466C27" w:rsidP="00466C27">
            <w:pPr>
              <w:pStyle w:val="Prrafodelista"/>
              <w:spacing w:after="0" w:line="276" w:lineRule="auto"/>
              <w:ind w:left="0"/>
              <w:jc w:val="left"/>
              <w:rPr>
                <w:rFonts w:cs="Arial"/>
              </w:rPr>
            </w:pPr>
          </w:p>
        </w:tc>
      </w:tr>
      <w:tr w:rsidR="00466C27" w:rsidTr="00466C27">
        <w:tc>
          <w:tcPr>
            <w:tcW w:w="1373" w:type="dxa"/>
            <w:vAlign w:val="bottom"/>
          </w:tcPr>
          <w:p w:rsidR="00466C27" w:rsidRPr="00466C27" w:rsidRDefault="00466C27" w:rsidP="00E46EEA">
            <w:pPr>
              <w:spacing w:after="0"/>
              <w:rPr>
                <w:sz w:val="20"/>
                <w:szCs w:val="20"/>
              </w:rPr>
            </w:pPr>
            <w:r w:rsidRPr="00466C27">
              <w:rPr>
                <w:sz w:val="20"/>
                <w:szCs w:val="20"/>
              </w:rPr>
              <w:t>Actividad 11</w:t>
            </w:r>
          </w:p>
        </w:tc>
        <w:tc>
          <w:tcPr>
            <w:tcW w:w="789"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7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4BACC6" w:themeFill="accent5"/>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466C27">
            <w:pPr>
              <w:pStyle w:val="Prrafodelista"/>
              <w:spacing w:after="0" w:line="276" w:lineRule="auto"/>
              <w:ind w:left="0"/>
              <w:jc w:val="left"/>
              <w:rPr>
                <w:rFonts w:cs="Arial"/>
              </w:rPr>
            </w:pPr>
          </w:p>
        </w:tc>
        <w:tc>
          <w:tcPr>
            <w:tcW w:w="759" w:type="dxa"/>
            <w:shd w:val="clear" w:color="auto" w:fill="FFFFFF" w:themeFill="background1"/>
          </w:tcPr>
          <w:p w:rsidR="00466C27" w:rsidRDefault="00466C27" w:rsidP="00466C27">
            <w:pPr>
              <w:pStyle w:val="Prrafodelista"/>
              <w:spacing w:after="0" w:line="276" w:lineRule="auto"/>
              <w:ind w:left="0"/>
              <w:jc w:val="left"/>
              <w:rPr>
                <w:rFonts w:cs="Arial"/>
              </w:rPr>
            </w:pPr>
          </w:p>
        </w:tc>
      </w:tr>
      <w:tr w:rsidR="00466C27" w:rsidTr="00466C27">
        <w:tc>
          <w:tcPr>
            <w:tcW w:w="1373" w:type="dxa"/>
            <w:vAlign w:val="bottom"/>
          </w:tcPr>
          <w:p w:rsidR="00466C27" w:rsidRPr="00466C27" w:rsidRDefault="00466C27" w:rsidP="00E46EEA">
            <w:pPr>
              <w:spacing w:after="0"/>
              <w:rPr>
                <w:sz w:val="20"/>
                <w:szCs w:val="20"/>
              </w:rPr>
            </w:pPr>
            <w:r w:rsidRPr="00466C27">
              <w:rPr>
                <w:sz w:val="20"/>
                <w:szCs w:val="20"/>
              </w:rPr>
              <w:t>Actividad 12</w:t>
            </w:r>
          </w:p>
        </w:tc>
        <w:tc>
          <w:tcPr>
            <w:tcW w:w="789"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7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4BACC6" w:themeFill="accent5"/>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466C27">
            <w:pPr>
              <w:pStyle w:val="Prrafodelista"/>
              <w:spacing w:after="0" w:line="276" w:lineRule="auto"/>
              <w:ind w:left="0"/>
              <w:jc w:val="left"/>
              <w:rPr>
                <w:rFonts w:cs="Arial"/>
              </w:rPr>
            </w:pPr>
          </w:p>
        </w:tc>
        <w:tc>
          <w:tcPr>
            <w:tcW w:w="759" w:type="dxa"/>
            <w:shd w:val="clear" w:color="auto" w:fill="FFFFFF" w:themeFill="background1"/>
          </w:tcPr>
          <w:p w:rsidR="00466C27" w:rsidRDefault="00466C27" w:rsidP="00466C27">
            <w:pPr>
              <w:pStyle w:val="Prrafodelista"/>
              <w:spacing w:after="0" w:line="276" w:lineRule="auto"/>
              <w:ind w:left="0"/>
              <w:jc w:val="left"/>
              <w:rPr>
                <w:rFonts w:cs="Arial"/>
              </w:rPr>
            </w:pPr>
          </w:p>
        </w:tc>
      </w:tr>
      <w:tr w:rsidR="00466C27" w:rsidTr="00466C27">
        <w:tc>
          <w:tcPr>
            <w:tcW w:w="1373" w:type="dxa"/>
            <w:vAlign w:val="bottom"/>
          </w:tcPr>
          <w:p w:rsidR="00466C27" w:rsidRPr="00466C27" w:rsidRDefault="00466C27" w:rsidP="00E46EEA">
            <w:pPr>
              <w:spacing w:after="0"/>
              <w:rPr>
                <w:sz w:val="20"/>
                <w:szCs w:val="20"/>
              </w:rPr>
            </w:pPr>
            <w:r w:rsidRPr="00466C27">
              <w:rPr>
                <w:sz w:val="20"/>
                <w:szCs w:val="20"/>
              </w:rPr>
              <w:t>Actividad 13</w:t>
            </w:r>
          </w:p>
        </w:tc>
        <w:tc>
          <w:tcPr>
            <w:tcW w:w="789"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7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4BACC6" w:themeFill="accent5"/>
          </w:tcPr>
          <w:p w:rsidR="00466C27" w:rsidRDefault="00466C27" w:rsidP="00466C27">
            <w:pPr>
              <w:pStyle w:val="Prrafodelista"/>
              <w:spacing w:after="0" w:line="276" w:lineRule="auto"/>
              <w:ind w:left="0"/>
              <w:jc w:val="left"/>
              <w:rPr>
                <w:rFonts w:cs="Arial"/>
              </w:rPr>
            </w:pPr>
          </w:p>
        </w:tc>
        <w:tc>
          <w:tcPr>
            <w:tcW w:w="759" w:type="dxa"/>
            <w:shd w:val="clear" w:color="auto" w:fill="FFFFFF" w:themeFill="background1"/>
          </w:tcPr>
          <w:p w:rsidR="00466C27" w:rsidRDefault="00466C27" w:rsidP="00466C27">
            <w:pPr>
              <w:pStyle w:val="Prrafodelista"/>
              <w:spacing w:after="0" w:line="276" w:lineRule="auto"/>
              <w:ind w:left="0"/>
              <w:jc w:val="left"/>
              <w:rPr>
                <w:rFonts w:cs="Arial"/>
              </w:rPr>
            </w:pPr>
          </w:p>
        </w:tc>
      </w:tr>
      <w:tr w:rsidR="00466C27" w:rsidTr="00466C27">
        <w:tc>
          <w:tcPr>
            <w:tcW w:w="1373" w:type="dxa"/>
            <w:vAlign w:val="bottom"/>
          </w:tcPr>
          <w:p w:rsidR="00466C27" w:rsidRPr="00466C27" w:rsidRDefault="00466C27" w:rsidP="00E46EEA">
            <w:pPr>
              <w:spacing w:after="0"/>
              <w:rPr>
                <w:sz w:val="20"/>
                <w:szCs w:val="20"/>
              </w:rPr>
            </w:pPr>
            <w:r w:rsidRPr="00466C27">
              <w:rPr>
                <w:sz w:val="20"/>
                <w:szCs w:val="20"/>
              </w:rPr>
              <w:t>Actividad 14</w:t>
            </w:r>
          </w:p>
        </w:tc>
        <w:tc>
          <w:tcPr>
            <w:tcW w:w="789"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7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4BACC6" w:themeFill="accent5"/>
          </w:tcPr>
          <w:p w:rsidR="00466C27" w:rsidRDefault="00466C27" w:rsidP="00466C27">
            <w:pPr>
              <w:pStyle w:val="Prrafodelista"/>
              <w:spacing w:after="0" w:line="276" w:lineRule="auto"/>
              <w:ind w:left="0"/>
              <w:jc w:val="left"/>
              <w:rPr>
                <w:rFonts w:cs="Arial"/>
              </w:rPr>
            </w:pPr>
          </w:p>
        </w:tc>
        <w:tc>
          <w:tcPr>
            <w:tcW w:w="759" w:type="dxa"/>
            <w:shd w:val="clear" w:color="auto" w:fill="FFFFFF" w:themeFill="background1"/>
          </w:tcPr>
          <w:p w:rsidR="00466C27" w:rsidRDefault="00466C27" w:rsidP="00466C27">
            <w:pPr>
              <w:pStyle w:val="Prrafodelista"/>
              <w:spacing w:after="0" w:line="276" w:lineRule="auto"/>
              <w:ind w:left="0"/>
              <w:jc w:val="left"/>
              <w:rPr>
                <w:rFonts w:cs="Arial"/>
              </w:rPr>
            </w:pPr>
          </w:p>
        </w:tc>
      </w:tr>
      <w:tr w:rsidR="00466C27" w:rsidTr="00466C27">
        <w:tc>
          <w:tcPr>
            <w:tcW w:w="1373" w:type="dxa"/>
            <w:vAlign w:val="bottom"/>
          </w:tcPr>
          <w:p w:rsidR="00466C27" w:rsidRPr="00466C27" w:rsidRDefault="00466C27" w:rsidP="00E46EEA">
            <w:pPr>
              <w:spacing w:after="0"/>
              <w:rPr>
                <w:sz w:val="20"/>
                <w:szCs w:val="20"/>
              </w:rPr>
            </w:pPr>
            <w:r w:rsidRPr="00466C27">
              <w:rPr>
                <w:sz w:val="20"/>
                <w:szCs w:val="20"/>
              </w:rPr>
              <w:t>Actividad 15</w:t>
            </w:r>
          </w:p>
        </w:tc>
        <w:tc>
          <w:tcPr>
            <w:tcW w:w="789"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7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466C27">
            <w:pPr>
              <w:pStyle w:val="Prrafodelista"/>
              <w:spacing w:after="0" w:line="276" w:lineRule="auto"/>
              <w:ind w:left="0"/>
              <w:jc w:val="left"/>
              <w:rPr>
                <w:rFonts w:cs="Arial"/>
              </w:rPr>
            </w:pPr>
          </w:p>
        </w:tc>
        <w:tc>
          <w:tcPr>
            <w:tcW w:w="759" w:type="dxa"/>
            <w:shd w:val="clear" w:color="auto" w:fill="4BACC6" w:themeFill="accent5"/>
          </w:tcPr>
          <w:p w:rsidR="00466C27" w:rsidRDefault="00466C27" w:rsidP="00466C27">
            <w:pPr>
              <w:pStyle w:val="Prrafodelista"/>
              <w:spacing w:after="0" w:line="276" w:lineRule="auto"/>
              <w:ind w:left="0"/>
              <w:jc w:val="left"/>
              <w:rPr>
                <w:rFonts w:cs="Arial"/>
              </w:rPr>
            </w:pPr>
          </w:p>
        </w:tc>
      </w:tr>
      <w:tr w:rsidR="00466C27" w:rsidTr="00466C27">
        <w:tc>
          <w:tcPr>
            <w:tcW w:w="1373" w:type="dxa"/>
            <w:vAlign w:val="bottom"/>
          </w:tcPr>
          <w:p w:rsidR="00466C27" w:rsidRPr="00466C27" w:rsidRDefault="00466C27" w:rsidP="00E46EEA">
            <w:pPr>
              <w:spacing w:after="0"/>
              <w:rPr>
                <w:sz w:val="20"/>
                <w:szCs w:val="20"/>
              </w:rPr>
            </w:pPr>
            <w:r w:rsidRPr="00466C27">
              <w:rPr>
                <w:sz w:val="20"/>
                <w:szCs w:val="20"/>
              </w:rPr>
              <w:t>Actividad 16</w:t>
            </w:r>
          </w:p>
        </w:tc>
        <w:tc>
          <w:tcPr>
            <w:tcW w:w="789"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6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70"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E46EEA">
            <w:pPr>
              <w:pStyle w:val="Prrafodelista"/>
              <w:spacing w:after="0" w:line="276" w:lineRule="auto"/>
              <w:ind w:left="0"/>
              <w:jc w:val="left"/>
              <w:rPr>
                <w:rFonts w:cs="Arial"/>
              </w:rPr>
            </w:pPr>
          </w:p>
        </w:tc>
        <w:tc>
          <w:tcPr>
            <w:tcW w:w="782" w:type="dxa"/>
            <w:shd w:val="clear" w:color="auto" w:fill="FFFFFF" w:themeFill="background1"/>
          </w:tcPr>
          <w:p w:rsidR="00466C27" w:rsidRDefault="00466C27" w:rsidP="00466C27">
            <w:pPr>
              <w:pStyle w:val="Prrafodelista"/>
              <w:spacing w:after="0" w:line="276" w:lineRule="auto"/>
              <w:ind w:left="0"/>
              <w:jc w:val="left"/>
              <w:rPr>
                <w:rFonts w:cs="Arial"/>
              </w:rPr>
            </w:pPr>
          </w:p>
        </w:tc>
        <w:tc>
          <w:tcPr>
            <w:tcW w:w="759" w:type="dxa"/>
            <w:shd w:val="clear" w:color="auto" w:fill="4BACC6" w:themeFill="accent5"/>
          </w:tcPr>
          <w:p w:rsidR="00466C27" w:rsidRDefault="00466C27" w:rsidP="00466C27">
            <w:pPr>
              <w:pStyle w:val="Prrafodelista"/>
              <w:spacing w:after="0" w:line="276" w:lineRule="auto"/>
              <w:ind w:left="0"/>
              <w:jc w:val="left"/>
              <w:rPr>
                <w:rFonts w:cs="Arial"/>
              </w:rPr>
            </w:pPr>
          </w:p>
        </w:tc>
      </w:tr>
    </w:tbl>
    <w:p w:rsidR="00402BD9" w:rsidRPr="00C53DED" w:rsidRDefault="00402BD9" w:rsidP="00911DA5">
      <w:pPr>
        <w:pStyle w:val="Prrafodelista"/>
        <w:spacing w:after="200" w:line="276" w:lineRule="auto"/>
        <w:jc w:val="left"/>
        <w:rPr>
          <w:rFonts w:cs="Arial"/>
        </w:rPr>
      </w:pPr>
      <w:r w:rsidRPr="00C53DED">
        <w:rPr>
          <w:rFonts w:cs="Arial"/>
        </w:rPr>
        <w:br w:type="page"/>
      </w:r>
    </w:p>
    <w:p w:rsidR="003139AF" w:rsidRDefault="000A54E2" w:rsidP="003139AF">
      <w:pPr>
        <w:pStyle w:val="Ttulo1"/>
      </w:pPr>
      <w:bookmarkStart w:id="72" w:name="_Toc515512948"/>
      <w:r>
        <w:t>LIMITACIONES</w:t>
      </w:r>
      <w:bookmarkEnd w:id="72"/>
    </w:p>
    <w:p w:rsidR="00E06818" w:rsidRDefault="002126B7" w:rsidP="00E06818">
      <w:r>
        <w:t xml:space="preserve">El proyecto se limita en la selección de modelos de visualización, dado que existen muchos modelos de visualización. </w:t>
      </w:r>
    </w:p>
    <w:p w:rsidR="00402BD9" w:rsidRPr="00E06818" w:rsidRDefault="00402BD9" w:rsidP="00402BD9">
      <w:pPr>
        <w:spacing w:after="200" w:line="276" w:lineRule="auto"/>
        <w:jc w:val="left"/>
      </w:pPr>
      <w:r>
        <w:br w:type="page"/>
      </w:r>
    </w:p>
    <w:bookmarkStart w:id="73" w:name="_Toc515512949" w:displacedByCustomXml="next"/>
    <w:sdt>
      <w:sdtPr>
        <w:rPr>
          <w:rFonts w:ascii="Times New Roman" w:eastAsiaTheme="minorEastAsia" w:hAnsi="Times New Roman" w:cs="Tahoma"/>
          <w:b w:val="0"/>
          <w:bCs w:val="0"/>
          <w:caps w:val="0"/>
          <w:color w:val="auto"/>
          <w:sz w:val="22"/>
          <w:szCs w:val="22"/>
        </w:rPr>
        <w:id w:val="11210562"/>
        <w:docPartObj>
          <w:docPartGallery w:val="Bibliographies"/>
          <w:docPartUnique/>
        </w:docPartObj>
      </w:sdtPr>
      <w:sdtEndPr>
        <w:rPr>
          <w:rFonts w:eastAsia="Times New Roman" w:cs="Times New Roman"/>
          <w:sz w:val="24"/>
          <w:szCs w:val="24"/>
          <w:lang w:val="es-ES"/>
        </w:rPr>
      </w:sdtEndPr>
      <w:sdtContent>
        <w:p w:rsidR="00E06818" w:rsidRDefault="000A54E2">
          <w:pPr>
            <w:pStyle w:val="Ttulo1"/>
          </w:pPr>
          <w:r>
            <w:t>REFERENCIAS</w:t>
          </w:r>
          <w:bookmarkEnd w:id="73"/>
        </w:p>
        <w:sdt>
          <w:sdtPr>
            <w:rPr>
              <w:rFonts w:ascii="Times New Roman" w:eastAsia="Times New Roman" w:hAnsi="Times New Roman" w:cs="Times New Roman"/>
              <w:sz w:val="24"/>
              <w:szCs w:val="24"/>
              <w:lang w:val="es-ES"/>
            </w:rPr>
            <w:id w:val="111145805"/>
            <w:bibliography/>
          </w:sdtPr>
          <w:sdtEndPr/>
          <w:sdtContent>
            <w:sdt>
              <w:sdtPr>
                <w:rPr>
                  <w:rFonts w:ascii="Times New Roman" w:eastAsia="Times New Roman" w:hAnsi="Times New Roman" w:cs="Times New Roman"/>
                  <w:sz w:val="24"/>
                  <w:szCs w:val="24"/>
                  <w:lang w:val="es-ES"/>
                </w:rPr>
                <w:id w:val="-458187091"/>
                <w:bibliography/>
              </w:sdtPr>
              <w:sdtEndPr>
                <w:rPr>
                  <w:rFonts w:eastAsiaTheme="minorEastAsia"/>
                </w:rPr>
              </w:sdtEndPr>
              <w:sdtContent>
                <w:p w:rsidR="00781922" w:rsidRPr="00786E7D" w:rsidRDefault="00781922" w:rsidP="001E730F">
                  <w:pPr>
                    <w:spacing w:line="240" w:lineRule="auto"/>
                    <w:rPr>
                      <w:rFonts w:ascii="Times New Roman" w:hAnsi="Times New Roman" w:cs="Times New Roman"/>
                      <w:sz w:val="24"/>
                      <w:szCs w:val="24"/>
                    </w:rPr>
                  </w:pPr>
                  <w:r w:rsidRPr="00786E7D">
                    <w:rPr>
                      <w:rFonts w:ascii="Times New Roman" w:hAnsi="Times New Roman" w:cs="Times New Roman"/>
                      <w:sz w:val="24"/>
                      <w:szCs w:val="24"/>
                    </w:rPr>
                    <w:t>Encuesta de consumo cultural 2014. Ministerio de Cultura de Colombia. [En línea: https://www.dane.gov.co/files/investigaciones/eccultulral/presentacion_ecc_2014.pdf] [Fecha de Ingreso: 15/02/2018]</w:t>
                  </w:r>
                </w:p>
                <w:p w:rsidR="00781922" w:rsidRDefault="00781922" w:rsidP="001E730F">
                  <w:pPr>
                    <w:pStyle w:val="textbox"/>
                    <w:shd w:val="clear" w:color="auto" w:fill="FFFFFF"/>
                    <w:spacing w:before="0" w:beforeAutospacing="0" w:after="0" w:afterAutospacing="0"/>
                    <w:jc w:val="both"/>
                  </w:pPr>
                  <w:r w:rsidRPr="00786E7D">
                    <w:t>Encuesta de consumo cultural 2016. Ministerio de Cultura de Colombia. [En línea: https://www.dane.gov.co/files/investigaciones/eccultulral/presentacion_ecc_2016.pdf] [Fecha de Ingreso: 16/02/2018]</w:t>
                  </w:r>
                </w:p>
                <w:p w:rsidR="006416F1" w:rsidRDefault="006416F1" w:rsidP="001E730F">
                  <w:pPr>
                    <w:pStyle w:val="textbox"/>
                    <w:shd w:val="clear" w:color="auto" w:fill="FFFFFF"/>
                    <w:spacing w:before="0" w:beforeAutospacing="0" w:after="0" w:afterAutospacing="0"/>
                    <w:jc w:val="both"/>
                  </w:pPr>
                </w:p>
                <w:p w:rsidR="00C5036B" w:rsidRDefault="006416F1" w:rsidP="001E730F">
                  <w:pPr>
                    <w:pStyle w:val="textbox"/>
                    <w:shd w:val="clear" w:color="auto" w:fill="FFFFFF"/>
                    <w:spacing w:before="0" w:beforeAutospacing="0" w:after="0" w:afterAutospacing="0"/>
                    <w:jc w:val="both"/>
                    <w:rPr>
                      <w:shd w:val="clear" w:color="auto" w:fill="FFFFFF"/>
                    </w:rPr>
                  </w:pPr>
                  <w:r w:rsidRPr="006416F1">
                    <w:rPr>
                      <w:shd w:val="clear" w:color="auto" w:fill="FFFFFF"/>
                    </w:rPr>
                    <w:t>Bjerén, A. K. (Ed.). (2003). </w:t>
                  </w:r>
                  <w:r w:rsidRPr="006416F1">
                    <w:rPr>
                      <w:i/>
                      <w:iCs/>
                      <w:shd w:val="clear" w:color="auto" w:fill="FFFFFF"/>
                    </w:rPr>
                    <w:t>La experiencia del usuario</w:t>
                  </w:r>
                  <w:r w:rsidRPr="006416F1">
                    <w:rPr>
                      <w:shd w:val="clear" w:color="auto" w:fill="FFFFFF"/>
                    </w:rPr>
                    <w:t>. Anaya Multimedia.</w:t>
                  </w:r>
                </w:p>
                <w:p w:rsidR="0053238A" w:rsidRDefault="0053238A" w:rsidP="001E730F">
                  <w:pPr>
                    <w:pStyle w:val="textbox"/>
                    <w:shd w:val="clear" w:color="auto" w:fill="FFFFFF"/>
                    <w:spacing w:before="0" w:beforeAutospacing="0" w:after="0" w:afterAutospacing="0"/>
                    <w:jc w:val="both"/>
                    <w:rPr>
                      <w:shd w:val="clear" w:color="auto" w:fill="FFFFFF"/>
                    </w:rPr>
                  </w:pPr>
                </w:p>
                <w:p w:rsidR="0053238A" w:rsidRPr="0053238A" w:rsidRDefault="0053238A" w:rsidP="001E730F">
                  <w:pPr>
                    <w:pStyle w:val="textbox"/>
                    <w:shd w:val="clear" w:color="auto" w:fill="FFFFFF"/>
                    <w:spacing w:before="0" w:beforeAutospacing="0" w:after="0" w:afterAutospacing="0"/>
                    <w:jc w:val="both"/>
                    <w:rPr>
                      <w:shd w:val="clear" w:color="auto" w:fill="FFFFFF"/>
                    </w:rPr>
                  </w:pPr>
                  <w:r w:rsidRPr="0053238A">
                    <w:rPr>
                      <w:color w:val="222222"/>
                      <w:shd w:val="clear" w:color="auto" w:fill="FFFFFF"/>
                    </w:rPr>
                    <w:t>Bueno, L., &amp; Pons, J. L. (2007). Un sistema de interfaz cerebro ordenador basado en redes neuronales auto-organizadas. </w:t>
                  </w:r>
                  <w:r w:rsidRPr="0053238A">
                    <w:rPr>
                      <w:i/>
                      <w:iCs/>
                      <w:color w:val="222222"/>
                      <w:shd w:val="clear" w:color="auto" w:fill="FFFFFF"/>
                    </w:rPr>
                    <w:t>XXVIII Jornadas de Automática</w:t>
                  </w:r>
                  <w:r w:rsidRPr="0053238A">
                    <w:rPr>
                      <w:color w:val="222222"/>
                      <w:shd w:val="clear" w:color="auto" w:fill="FFFFFF"/>
                    </w:rPr>
                    <w:t>, </w:t>
                  </w:r>
                  <w:r w:rsidRPr="0053238A">
                    <w:rPr>
                      <w:i/>
                      <w:iCs/>
                      <w:color w:val="222222"/>
                      <w:shd w:val="clear" w:color="auto" w:fill="FFFFFF"/>
                    </w:rPr>
                    <w:t>2007</w:t>
                  </w:r>
                  <w:r w:rsidRPr="0053238A">
                    <w:rPr>
                      <w:color w:val="222222"/>
                      <w:shd w:val="clear" w:color="auto" w:fill="FFFFFF"/>
                    </w:rPr>
                    <w:t>.</w:t>
                  </w:r>
                </w:p>
                <w:p w:rsidR="006416F1" w:rsidRPr="00BE6D03" w:rsidRDefault="006416F1" w:rsidP="001E730F">
                  <w:pPr>
                    <w:pStyle w:val="textbox"/>
                    <w:shd w:val="clear" w:color="auto" w:fill="FFFFFF"/>
                    <w:spacing w:before="0" w:beforeAutospacing="0" w:after="0" w:afterAutospacing="0"/>
                    <w:jc w:val="both"/>
                  </w:pPr>
                </w:p>
                <w:p w:rsidR="006416F1" w:rsidRPr="006416F1" w:rsidRDefault="006416F1" w:rsidP="001E730F">
                  <w:pPr>
                    <w:pStyle w:val="textbox"/>
                    <w:shd w:val="clear" w:color="auto" w:fill="FFFFFF"/>
                    <w:spacing w:before="0" w:beforeAutospacing="0" w:after="0" w:afterAutospacing="0"/>
                    <w:jc w:val="both"/>
                  </w:pPr>
                  <w:r w:rsidRPr="006416F1">
                    <w:rPr>
                      <w:color w:val="222222"/>
                      <w:shd w:val="clear" w:color="auto" w:fill="FFFFFF"/>
                    </w:rPr>
                    <w:t>CASTILLO PADILLA, J. U. A. N. A., &amp; GOMEZ ARIAS, J. O. R. G. E. (1998). </w:t>
                  </w:r>
                  <w:r w:rsidRPr="006416F1">
                    <w:rPr>
                      <w:i/>
                      <w:iCs/>
                      <w:color w:val="222222"/>
                      <w:shd w:val="clear" w:color="auto" w:fill="FFFFFF"/>
                    </w:rPr>
                    <w:t>Estadística inferencial básica</w:t>
                  </w:r>
                  <w:r w:rsidRPr="006416F1">
                    <w:rPr>
                      <w:color w:val="222222"/>
                      <w:shd w:val="clear" w:color="auto" w:fill="FFFFFF"/>
                    </w:rPr>
                    <w:t>. Grupo Editorial Iberoamérica.</w:t>
                  </w:r>
                </w:p>
                <w:p w:rsidR="00781922" w:rsidRPr="00786E7D" w:rsidRDefault="00781922" w:rsidP="001E730F">
                  <w:pPr>
                    <w:pStyle w:val="textbox"/>
                    <w:shd w:val="clear" w:color="auto" w:fill="FFFFFF"/>
                    <w:spacing w:before="0" w:beforeAutospacing="0" w:after="0" w:afterAutospacing="0"/>
                    <w:jc w:val="both"/>
                  </w:pPr>
                </w:p>
                <w:p w:rsidR="00781922" w:rsidRPr="00786E7D" w:rsidRDefault="00781922" w:rsidP="001E730F">
                  <w:pPr>
                    <w:pStyle w:val="textbox"/>
                    <w:shd w:val="clear" w:color="auto" w:fill="FFFFFF"/>
                    <w:spacing w:before="0" w:beforeAutospacing="0" w:after="0" w:afterAutospacing="0"/>
                    <w:jc w:val="both"/>
                  </w:pPr>
                  <w:r w:rsidRPr="00786E7D">
                    <w:t>C. Oquendo, “Dia Internacional de los Museos - Archivo Digital de Noti-</w:t>
                  </w:r>
                </w:p>
                <w:p w:rsidR="00781922" w:rsidRPr="00786E7D" w:rsidRDefault="00781922" w:rsidP="001E730F">
                  <w:pPr>
                    <w:pStyle w:val="textbox"/>
                    <w:shd w:val="clear" w:color="auto" w:fill="FFFFFF"/>
                    <w:spacing w:before="0" w:beforeAutospacing="0" w:after="0" w:afterAutospacing="0"/>
                    <w:jc w:val="both"/>
                  </w:pPr>
                  <w:r w:rsidRPr="00786E7D">
                    <w:t>cias de Colombia y el Mundo desde 1.990 - eltiempo.com,” 2015. [En línea:</w:t>
                  </w:r>
                </w:p>
                <w:p w:rsidR="00781922" w:rsidRDefault="00781922" w:rsidP="001E730F">
                  <w:pPr>
                    <w:pStyle w:val="textbox"/>
                    <w:shd w:val="clear" w:color="auto" w:fill="FFFFFF"/>
                    <w:spacing w:before="0" w:beforeAutospacing="0" w:after="0" w:afterAutospacing="0"/>
                    <w:jc w:val="both"/>
                  </w:pPr>
                  <w:r w:rsidRPr="00786E7D">
                    <w:t>http://www.eltiempo.com/archivo/documento/CMS-15773375]. [Fecha de Ingreso: 17/02/2018].</w:t>
                  </w:r>
                </w:p>
                <w:p w:rsidR="00781922" w:rsidRPr="00786E7D" w:rsidRDefault="00781922" w:rsidP="001E730F">
                  <w:pPr>
                    <w:pStyle w:val="textbox"/>
                    <w:shd w:val="clear" w:color="auto" w:fill="FFFFFF"/>
                    <w:spacing w:before="0" w:beforeAutospacing="0" w:after="0" w:afterAutospacing="0"/>
                    <w:jc w:val="both"/>
                  </w:pPr>
                </w:p>
                <w:p w:rsidR="00DB49AD" w:rsidRDefault="00781922" w:rsidP="001E730F">
                  <w:pPr>
                    <w:spacing w:line="240" w:lineRule="auto"/>
                    <w:rPr>
                      <w:rFonts w:ascii="Times New Roman" w:hAnsi="Times New Roman" w:cs="Times New Roman"/>
                      <w:sz w:val="24"/>
                      <w:szCs w:val="24"/>
                    </w:rPr>
                  </w:pPr>
                  <w:r w:rsidRPr="00786E7D">
                    <w:rPr>
                      <w:rFonts w:ascii="Times New Roman" w:hAnsi="Times New Roman" w:cs="Times New Roman"/>
                      <w:sz w:val="24"/>
                      <w:szCs w:val="24"/>
                    </w:rPr>
                    <w:t>Colombia, territorio de museos Diagnóstico del sector museal colombiano año 2013. [En línea: http://www.museoscolombianos.gov.co/publicaciones/diagnostico_dic17%20DEFINITIVO.pdf] [Fecha de ingreso: 15/02/2018]</w:t>
                  </w:r>
                </w:p>
                <w:p w:rsidR="00C5036B" w:rsidRPr="00C5036B" w:rsidRDefault="00C5036B" w:rsidP="001E730F">
                  <w:pPr>
                    <w:spacing w:line="240" w:lineRule="auto"/>
                    <w:rPr>
                      <w:rFonts w:ascii="Times New Roman" w:hAnsi="Times New Roman" w:cs="Times New Roman"/>
                      <w:sz w:val="24"/>
                      <w:szCs w:val="24"/>
                    </w:rPr>
                  </w:pPr>
                  <w:r w:rsidRPr="00C5036B">
                    <w:rPr>
                      <w:rFonts w:ascii="Times New Roman" w:hAnsi="Times New Roman" w:cs="Times New Roman"/>
                      <w:sz w:val="24"/>
                      <w:szCs w:val="24"/>
                      <w:shd w:val="clear" w:color="auto" w:fill="FFFFFF"/>
                    </w:rPr>
                    <w:t>Fernández, S. F., Sánchez, J. M. C., Córdoba, A., Cordero, J. M., &amp; Largo, A. C. (2002). </w:t>
                  </w:r>
                  <w:r w:rsidRPr="00C5036B">
                    <w:rPr>
                      <w:rFonts w:ascii="Times New Roman" w:hAnsi="Times New Roman" w:cs="Times New Roman"/>
                      <w:i/>
                      <w:iCs/>
                      <w:sz w:val="24"/>
                      <w:szCs w:val="24"/>
                      <w:shd w:val="clear" w:color="auto" w:fill="FFFFFF"/>
                    </w:rPr>
                    <w:t>Estadística descriptiva</w:t>
                  </w:r>
                  <w:r w:rsidRPr="00C5036B">
                    <w:rPr>
                      <w:rFonts w:ascii="Times New Roman" w:hAnsi="Times New Roman" w:cs="Times New Roman"/>
                      <w:sz w:val="24"/>
                      <w:szCs w:val="24"/>
                      <w:shd w:val="clear" w:color="auto" w:fill="FFFFFF"/>
                    </w:rPr>
                    <w:t>. ESIC Editorial.</w:t>
                  </w:r>
                </w:p>
                <w:p w:rsidR="00DB49AD" w:rsidRDefault="00DB49AD" w:rsidP="001E7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 Sotolongo &amp; MV Guzmán &amp; H Carrillo (2002): </w:t>
                  </w:r>
                  <w:r>
                    <w:rPr>
                      <w:rFonts w:ascii="Times New Roman" w:hAnsi="Times New Roman" w:cs="Times New Roman"/>
                      <w:i/>
                      <w:iCs/>
                      <w:sz w:val="24"/>
                      <w:szCs w:val="24"/>
                    </w:rPr>
                    <w:t>“</w:t>
                  </w:r>
                  <w:r>
                    <w:rPr>
                      <w:rFonts w:ascii="Times New Roman" w:hAnsi="Times New Roman" w:cs="Times New Roman"/>
                      <w:sz w:val="24"/>
                      <w:szCs w:val="24"/>
                    </w:rPr>
                    <w:t>ViBlioSOM: Visualización de información bibliométrica mediante el mapeo autoorganizado”</w:t>
                  </w:r>
                  <w:r>
                    <w:rPr>
                      <w:rFonts w:ascii="Times New Roman" w:hAnsi="Times New Roman" w:cs="Times New Roman"/>
                      <w:i/>
                      <w:iCs/>
                      <w:sz w:val="24"/>
                      <w:szCs w:val="24"/>
                    </w:rPr>
                    <w:t>. Revista española de Documentación</w:t>
                  </w:r>
                  <w:r>
                    <w:rPr>
                      <w:rFonts w:ascii="Times New Roman" w:hAnsi="Times New Roman" w:cs="Times New Roman"/>
                      <w:sz w:val="24"/>
                      <w:szCs w:val="24"/>
                    </w:rPr>
                    <w:t xml:space="preserve"> </w:t>
                  </w:r>
                  <w:r>
                    <w:rPr>
                      <w:rFonts w:ascii="Times New Roman" w:hAnsi="Times New Roman" w:cs="Times New Roman"/>
                      <w:i/>
                      <w:iCs/>
                      <w:sz w:val="24"/>
                      <w:szCs w:val="24"/>
                    </w:rPr>
                    <w:t>Científica</w:t>
                  </w:r>
                  <w:r>
                    <w:rPr>
                      <w:rFonts w:ascii="Times New Roman" w:hAnsi="Times New Roman" w:cs="Times New Roman"/>
                      <w:sz w:val="24"/>
                      <w:szCs w:val="24"/>
                    </w:rPr>
                    <w:t xml:space="preserve">, Vol 25, No 4. </w:t>
                  </w:r>
                  <w:r w:rsidR="00EB5CCC" w:rsidRPr="00EB5CCC">
                    <w:rPr>
                      <w:rFonts w:ascii="Times New Roman" w:hAnsi="Times New Roman" w:cs="Times New Roman"/>
                      <w:sz w:val="24"/>
                      <w:szCs w:val="24"/>
                    </w:rPr>
                    <w:t>http://dx.doi.org/10.3989/redc.2002.v25.i4.281</w:t>
                  </w:r>
                  <w:r>
                    <w:rPr>
                      <w:rFonts w:ascii="Times New Roman" w:hAnsi="Times New Roman" w:cs="Times New Roman"/>
                      <w:sz w:val="24"/>
                      <w:szCs w:val="24"/>
                    </w:rPr>
                    <w:t>.</w:t>
                  </w:r>
                </w:p>
                <w:p w:rsidR="00EB5CCC" w:rsidRDefault="00EB5CCC" w:rsidP="001E730F">
                  <w:pPr>
                    <w:autoSpaceDE w:val="0"/>
                    <w:autoSpaceDN w:val="0"/>
                    <w:adjustRightInd w:val="0"/>
                    <w:spacing w:after="0" w:line="240" w:lineRule="auto"/>
                    <w:rPr>
                      <w:rFonts w:ascii="Times New Roman" w:hAnsi="Times New Roman" w:cs="Times New Roman"/>
                      <w:sz w:val="24"/>
                      <w:szCs w:val="24"/>
                    </w:rPr>
                  </w:pPr>
                </w:p>
                <w:p w:rsidR="00EB5CCC" w:rsidRDefault="00EB5CCC" w:rsidP="001E730F">
                  <w:pPr>
                    <w:autoSpaceDE w:val="0"/>
                    <w:autoSpaceDN w:val="0"/>
                    <w:adjustRightInd w:val="0"/>
                    <w:spacing w:after="0" w:line="240" w:lineRule="auto"/>
                    <w:rPr>
                      <w:rFonts w:ascii="Times New Roman" w:hAnsi="Times New Roman" w:cs="Times New Roman"/>
                      <w:sz w:val="24"/>
                      <w:szCs w:val="24"/>
                      <w:lang w:val="en-US"/>
                    </w:rPr>
                  </w:pPr>
                  <w:r w:rsidRPr="00EB5CCC">
                    <w:rPr>
                      <w:rFonts w:ascii="Times New Roman" w:hAnsi="Times New Roman" w:cs="Times New Roman"/>
                      <w:sz w:val="24"/>
                      <w:szCs w:val="24"/>
                      <w:lang w:val="en-US"/>
                    </w:rPr>
                    <w:t>Haber, R. B. y McNabb, L. J. Visualization in Engineering Mechanics: Techniques, Systems and Issues, SIGGRAPH'88, 1988</w:t>
                  </w:r>
                </w:p>
                <w:p w:rsidR="006416F1" w:rsidRDefault="006416F1" w:rsidP="001E730F">
                  <w:pPr>
                    <w:autoSpaceDE w:val="0"/>
                    <w:autoSpaceDN w:val="0"/>
                    <w:adjustRightInd w:val="0"/>
                    <w:spacing w:after="0" w:line="240" w:lineRule="auto"/>
                    <w:rPr>
                      <w:rFonts w:ascii="Times New Roman" w:hAnsi="Times New Roman" w:cs="Times New Roman"/>
                      <w:sz w:val="24"/>
                      <w:szCs w:val="24"/>
                      <w:lang w:val="en-US"/>
                    </w:rPr>
                  </w:pPr>
                </w:p>
                <w:p w:rsidR="006416F1" w:rsidRDefault="006416F1" w:rsidP="001E730F">
                  <w:pPr>
                    <w:autoSpaceDE w:val="0"/>
                    <w:autoSpaceDN w:val="0"/>
                    <w:adjustRightInd w:val="0"/>
                    <w:spacing w:after="0" w:line="240" w:lineRule="auto"/>
                    <w:rPr>
                      <w:rFonts w:ascii="Times New Roman" w:hAnsi="Times New Roman" w:cs="Times New Roman"/>
                      <w:sz w:val="24"/>
                      <w:szCs w:val="24"/>
                      <w:shd w:val="clear" w:color="auto" w:fill="FFFFFF"/>
                    </w:rPr>
                  </w:pPr>
                  <w:r w:rsidRPr="006416F1">
                    <w:rPr>
                      <w:rFonts w:ascii="Times New Roman" w:hAnsi="Times New Roman" w:cs="Times New Roman"/>
                      <w:sz w:val="24"/>
                      <w:szCs w:val="24"/>
                      <w:shd w:val="clear" w:color="auto" w:fill="FFFFFF"/>
                    </w:rPr>
                    <w:t>Hassan, Y., &amp; Martín, F. J. (2005). La experiencia del usuario. </w:t>
                  </w:r>
                  <w:r w:rsidRPr="006416F1">
                    <w:rPr>
                      <w:rFonts w:ascii="Times New Roman" w:hAnsi="Times New Roman" w:cs="Times New Roman"/>
                      <w:iCs/>
                      <w:sz w:val="24"/>
                      <w:szCs w:val="24"/>
                      <w:shd w:val="clear" w:color="auto" w:fill="FFFFFF"/>
                    </w:rPr>
                    <w:t>No solo usabilidad: revista sobre personas, diseño y tecnología</w:t>
                  </w:r>
                  <w:r w:rsidRPr="006416F1">
                    <w:rPr>
                      <w:rFonts w:ascii="Times New Roman" w:hAnsi="Times New Roman" w:cs="Times New Roman"/>
                      <w:sz w:val="24"/>
                      <w:szCs w:val="24"/>
                      <w:shd w:val="clear" w:color="auto" w:fill="FFFFFF"/>
                    </w:rPr>
                    <w:t>, </w:t>
                  </w:r>
                  <w:r w:rsidRPr="006416F1">
                    <w:rPr>
                      <w:rFonts w:ascii="Times New Roman" w:hAnsi="Times New Roman" w:cs="Times New Roman"/>
                      <w:iCs/>
                      <w:sz w:val="24"/>
                      <w:szCs w:val="24"/>
                      <w:shd w:val="clear" w:color="auto" w:fill="FFFFFF"/>
                    </w:rPr>
                    <w:t>4</w:t>
                  </w:r>
                  <w:r w:rsidRPr="006416F1">
                    <w:rPr>
                      <w:rFonts w:ascii="Times New Roman" w:hAnsi="Times New Roman" w:cs="Times New Roman"/>
                      <w:sz w:val="24"/>
                      <w:szCs w:val="24"/>
                      <w:shd w:val="clear" w:color="auto" w:fill="FFFFFF"/>
                    </w:rPr>
                    <w:t>(2), 45-63.</w:t>
                  </w:r>
                </w:p>
                <w:p w:rsidR="00C5036B" w:rsidRDefault="00C5036B" w:rsidP="001E730F">
                  <w:pPr>
                    <w:autoSpaceDE w:val="0"/>
                    <w:autoSpaceDN w:val="0"/>
                    <w:adjustRightInd w:val="0"/>
                    <w:spacing w:after="0" w:line="240" w:lineRule="auto"/>
                    <w:rPr>
                      <w:rFonts w:ascii="Times New Roman" w:hAnsi="Times New Roman" w:cs="Times New Roman"/>
                      <w:sz w:val="24"/>
                      <w:szCs w:val="24"/>
                    </w:rPr>
                  </w:pPr>
                </w:p>
                <w:p w:rsidR="00C5036B" w:rsidRDefault="00C5036B" w:rsidP="001E730F">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C5036B">
                    <w:rPr>
                      <w:rFonts w:ascii="Times New Roman" w:hAnsi="Times New Roman" w:cs="Times New Roman"/>
                      <w:color w:val="222222"/>
                      <w:sz w:val="24"/>
                      <w:szCs w:val="24"/>
                      <w:shd w:val="clear" w:color="auto" w:fill="FFFFFF"/>
                    </w:rPr>
                    <w:t>Hernández Pérez, A., &amp; García Moreno, M. A. (2013). Datos abiertos y repositorios de datos: nuevo reto para los bibliotecarios.</w:t>
                  </w:r>
                </w:p>
                <w:p w:rsidR="00C5036B" w:rsidRDefault="00C5036B" w:rsidP="001E730F">
                  <w:pPr>
                    <w:autoSpaceDE w:val="0"/>
                    <w:autoSpaceDN w:val="0"/>
                    <w:adjustRightInd w:val="0"/>
                    <w:spacing w:after="0" w:line="240" w:lineRule="auto"/>
                    <w:rPr>
                      <w:rFonts w:ascii="Times New Roman" w:hAnsi="Times New Roman" w:cs="Times New Roman"/>
                      <w:sz w:val="24"/>
                      <w:szCs w:val="24"/>
                    </w:rPr>
                  </w:pPr>
                </w:p>
                <w:p w:rsidR="005D1B6E" w:rsidRPr="005D1B6E" w:rsidRDefault="005D1B6E" w:rsidP="001E730F">
                  <w:pPr>
                    <w:autoSpaceDE w:val="0"/>
                    <w:autoSpaceDN w:val="0"/>
                    <w:adjustRightInd w:val="0"/>
                    <w:spacing w:after="0" w:line="240" w:lineRule="auto"/>
                    <w:rPr>
                      <w:rFonts w:ascii="Times New Roman" w:hAnsi="Times New Roman" w:cs="Times New Roman"/>
                      <w:sz w:val="24"/>
                      <w:szCs w:val="24"/>
                      <w:lang w:val="en-US"/>
                    </w:rPr>
                  </w:pPr>
                  <w:r w:rsidRPr="005D1B6E">
                    <w:rPr>
                      <w:rFonts w:ascii="Times New Roman" w:hAnsi="Times New Roman" w:cs="Times New Roman"/>
                      <w:color w:val="000000"/>
                      <w:sz w:val="24"/>
                      <w:szCs w:val="24"/>
                      <w:lang w:val="en-US"/>
                    </w:rPr>
                    <w:t>J. Toth, I. Papp, R. Tornai, I. Labancz, E. H. Pocsai and A. Hajdu, "Cognitive visualization for the design of complex systems," </w:t>
                  </w:r>
                  <w:r w:rsidRPr="005D1B6E">
                    <w:rPr>
                      <w:rFonts w:ascii="Times New Roman" w:hAnsi="Times New Roman" w:cs="Times New Roman"/>
                      <w:i/>
                      <w:iCs/>
                      <w:color w:val="000000"/>
                      <w:sz w:val="24"/>
                      <w:szCs w:val="24"/>
                      <w:lang w:val="en-US"/>
                    </w:rPr>
                    <w:t>2013 IEEE 4th International Conference on Cognitive Infocommunications (CogInfoCom)</w:t>
                  </w:r>
                  <w:r w:rsidRPr="005D1B6E">
                    <w:rPr>
                      <w:rFonts w:ascii="Times New Roman" w:hAnsi="Times New Roman" w:cs="Times New Roman"/>
                      <w:color w:val="000000"/>
                      <w:sz w:val="24"/>
                      <w:szCs w:val="24"/>
                      <w:lang w:val="en-US"/>
                    </w:rPr>
                    <w:t>, Budapest, 2013, pp. 363-368.</w:t>
                  </w:r>
                </w:p>
                <w:p w:rsidR="005D1B6E" w:rsidRPr="005D1B6E" w:rsidRDefault="005D1B6E" w:rsidP="001E730F">
                  <w:pPr>
                    <w:autoSpaceDE w:val="0"/>
                    <w:autoSpaceDN w:val="0"/>
                    <w:adjustRightInd w:val="0"/>
                    <w:spacing w:after="0" w:line="240" w:lineRule="auto"/>
                    <w:rPr>
                      <w:rFonts w:ascii="Times New Roman" w:hAnsi="Times New Roman" w:cs="Times New Roman"/>
                      <w:sz w:val="24"/>
                      <w:szCs w:val="24"/>
                      <w:lang w:val="en-US"/>
                    </w:rPr>
                  </w:pPr>
                </w:p>
                <w:p w:rsidR="00C5036B" w:rsidRDefault="00C5036B" w:rsidP="001E730F">
                  <w:pPr>
                    <w:spacing w:after="0" w:line="240" w:lineRule="auto"/>
                    <w:rPr>
                      <w:rFonts w:ascii="Times New Roman" w:hAnsi="Times New Roman" w:cs="Times New Roman"/>
                      <w:sz w:val="24"/>
                      <w:szCs w:val="24"/>
                      <w:lang w:val="en-US"/>
                    </w:rPr>
                  </w:pPr>
                  <w:r w:rsidRPr="00BE6D03">
                    <w:rPr>
                      <w:rFonts w:ascii="Times New Roman" w:hAnsi="Times New Roman" w:cs="Times New Roman"/>
                      <w:sz w:val="24"/>
                      <w:szCs w:val="24"/>
                      <w:lang w:val="en-US"/>
                    </w:rPr>
                    <w:t>K.W. Brodlie, L.A. Carpenter, R.A. Earnshaw, J.R. Gallop, R.J. Hubbard, A.M. Mumford, C.D. Osland, P. Quarendon (eds), Scientific Visualization, Techniques and Applications, 1992, Springer-Verlag.</w:t>
                  </w:r>
                </w:p>
                <w:p w:rsidR="0018435B" w:rsidRDefault="0018435B" w:rsidP="001E730F">
                  <w:pPr>
                    <w:spacing w:after="0" w:line="240" w:lineRule="auto"/>
                    <w:rPr>
                      <w:rFonts w:ascii="Times New Roman" w:hAnsi="Times New Roman" w:cs="Times New Roman"/>
                      <w:sz w:val="24"/>
                      <w:szCs w:val="24"/>
                      <w:lang w:val="en-US"/>
                    </w:rPr>
                  </w:pPr>
                </w:p>
                <w:p w:rsidR="0018435B" w:rsidRPr="0018435B" w:rsidRDefault="0018435B" w:rsidP="0018435B">
                  <w:pPr>
                    <w:spacing w:line="240" w:lineRule="auto"/>
                    <w:rPr>
                      <w:rFonts w:ascii="Times New Roman" w:hAnsi="Times New Roman" w:cs="Times New Roman"/>
                      <w:sz w:val="24"/>
                      <w:szCs w:val="24"/>
                      <w:lang w:val="en-US"/>
                    </w:rPr>
                  </w:pPr>
                  <w:r w:rsidRPr="00A65ACB">
                    <w:rPr>
                      <w:rFonts w:ascii="Times New Roman" w:hAnsi="Times New Roman" w:cs="Times New Roman"/>
                      <w:sz w:val="24"/>
                      <w:szCs w:val="24"/>
                      <w:lang w:val="en-US"/>
                    </w:rPr>
                    <w:t xml:space="preserve">Lotti Laura. </w:t>
                  </w:r>
                  <w:r w:rsidRPr="0018435B">
                    <w:rPr>
                      <w:rFonts w:ascii="Times New Roman" w:hAnsi="Times New Roman" w:cs="Times New Roman"/>
                      <w:sz w:val="24"/>
                      <w:szCs w:val="24"/>
                      <w:lang w:val="en-US"/>
                    </w:rPr>
                    <w:t>Contemporary art, capitalization and the blockchain: On the autonomy and automation of art’s value. Finance and Society, 2016, 2(2): 96-110.</w:t>
                  </w:r>
                </w:p>
                <w:p w:rsidR="00DB49AD" w:rsidRPr="00C5036B" w:rsidRDefault="00DB49AD" w:rsidP="001E730F">
                  <w:pPr>
                    <w:autoSpaceDE w:val="0"/>
                    <w:autoSpaceDN w:val="0"/>
                    <w:adjustRightInd w:val="0"/>
                    <w:spacing w:after="0" w:line="240" w:lineRule="auto"/>
                    <w:rPr>
                      <w:rFonts w:ascii="Times New Roman" w:hAnsi="Times New Roman" w:cs="Times New Roman"/>
                      <w:sz w:val="24"/>
                      <w:szCs w:val="24"/>
                      <w:lang w:val="en-US"/>
                    </w:rPr>
                  </w:pPr>
                </w:p>
                <w:p w:rsidR="001E730F" w:rsidRDefault="00781922" w:rsidP="001E730F">
                  <w:pPr>
                    <w:spacing w:line="240" w:lineRule="auto"/>
                    <w:rPr>
                      <w:rFonts w:ascii="Times New Roman" w:hAnsi="Times New Roman" w:cs="Times New Roman"/>
                      <w:sz w:val="24"/>
                      <w:szCs w:val="24"/>
                    </w:rPr>
                  </w:pPr>
                  <w:r w:rsidRPr="005B09C1">
                    <w:rPr>
                      <w:rFonts w:ascii="Times New Roman" w:hAnsi="Times New Roman" w:cs="Times New Roman"/>
                      <w:sz w:val="24"/>
                      <w:szCs w:val="24"/>
                      <w:lang w:val="en-US"/>
                    </w:rPr>
                    <w:t xml:space="preserve">Mason, M. (2016). </w:t>
                  </w:r>
                  <w:r w:rsidRPr="00DB49AD">
                    <w:rPr>
                      <w:rFonts w:ascii="Times New Roman" w:hAnsi="Times New Roman" w:cs="Times New Roman"/>
                      <w:sz w:val="24"/>
                      <w:szCs w:val="24"/>
                      <w:lang w:val="en-US"/>
                    </w:rPr>
                    <w:t>The MIT Museum Glassware Prototype: Visitor Experience Exploration for Designing Smart Glasses.</w:t>
                  </w:r>
                  <w:r w:rsidRPr="00DB49AD">
                    <w:rPr>
                      <w:rFonts w:ascii="Times New Roman" w:hAnsi="Times New Roman" w:cs="Times New Roman"/>
                      <w:i/>
                      <w:iCs/>
                      <w:sz w:val="24"/>
                      <w:szCs w:val="24"/>
                      <w:lang w:val="en-US"/>
                    </w:rPr>
                    <w:t xml:space="preserve">J. Comput. </w:t>
                  </w:r>
                  <w:r w:rsidRPr="00DB49AD">
                    <w:rPr>
                      <w:rFonts w:ascii="Times New Roman" w:hAnsi="Times New Roman" w:cs="Times New Roman"/>
                      <w:i/>
                      <w:iCs/>
                      <w:sz w:val="24"/>
                      <w:szCs w:val="24"/>
                    </w:rPr>
                    <w:t>Cult. Herit. 9</w:t>
                  </w:r>
                  <w:r w:rsidRPr="00DB49AD">
                    <w:rPr>
                      <w:rFonts w:ascii="Times New Roman" w:hAnsi="Times New Roman" w:cs="Times New Roman"/>
                      <w:sz w:val="24"/>
                      <w:szCs w:val="24"/>
                    </w:rPr>
                    <w:t>(3), 12:1-12:28. doi:10.1145/2872278</w:t>
                  </w:r>
                </w:p>
                <w:p w:rsidR="0018435B" w:rsidRDefault="001E730F" w:rsidP="001E730F">
                  <w:pPr>
                    <w:spacing w:line="240" w:lineRule="auto"/>
                    <w:rPr>
                      <w:rFonts w:ascii="Times New Roman" w:hAnsi="Times New Roman" w:cs="Times New Roman"/>
                      <w:sz w:val="24"/>
                      <w:szCs w:val="24"/>
                      <w:shd w:val="clear" w:color="auto" w:fill="FFFFFF"/>
                    </w:rPr>
                  </w:pPr>
                  <w:r w:rsidRPr="001E730F">
                    <w:rPr>
                      <w:rFonts w:ascii="Times New Roman" w:hAnsi="Times New Roman" w:cs="Times New Roman"/>
                      <w:sz w:val="24"/>
                      <w:szCs w:val="24"/>
                      <w:shd w:val="clear" w:color="auto" w:fill="FFFFFF"/>
                    </w:rPr>
                    <w:t>Martínez-Garrido, C., &amp; Murillo, F. J. (2014). Programas para la realización de Modelos Multinivel. Un análisis comparativo entre MLwiN, HLM, SPSS y Stata/Multilevel Analysis Software. A comparative study of MLwiN, HLM, SPSS and Stata. </w:t>
                  </w:r>
                  <w:r w:rsidRPr="001E730F">
                    <w:rPr>
                      <w:rFonts w:ascii="Times New Roman" w:hAnsi="Times New Roman" w:cs="Times New Roman"/>
                      <w:i/>
                      <w:iCs/>
                      <w:sz w:val="24"/>
                      <w:szCs w:val="24"/>
                      <w:shd w:val="clear" w:color="auto" w:fill="FFFFFF"/>
                    </w:rPr>
                    <w:t>REMA Revista electrónica de metodología aplicada</w:t>
                  </w:r>
                  <w:r w:rsidRPr="001E730F">
                    <w:rPr>
                      <w:rFonts w:ascii="Times New Roman" w:hAnsi="Times New Roman" w:cs="Times New Roman"/>
                      <w:sz w:val="24"/>
                      <w:szCs w:val="24"/>
                      <w:shd w:val="clear" w:color="auto" w:fill="FFFFFF"/>
                    </w:rPr>
                    <w:t>, </w:t>
                  </w:r>
                  <w:r w:rsidRPr="001E730F">
                    <w:rPr>
                      <w:rFonts w:ascii="Times New Roman" w:hAnsi="Times New Roman" w:cs="Times New Roman"/>
                      <w:i/>
                      <w:iCs/>
                      <w:sz w:val="24"/>
                      <w:szCs w:val="24"/>
                      <w:shd w:val="clear" w:color="auto" w:fill="FFFFFF"/>
                    </w:rPr>
                    <w:t>19</w:t>
                  </w:r>
                  <w:r w:rsidRPr="001E730F">
                    <w:rPr>
                      <w:rFonts w:ascii="Times New Roman" w:hAnsi="Times New Roman" w:cs="Times New Roman"/>
                      <w:sz w:val="24"/>
                      <w:szCs w:val="24"/>
                      <w:shd w:val="clear" w:color="auto" w:fill="FFFFFF"/>
                    </w:rPr>
                    <w:t>(2), 1-24.</w:t>
                  </w:r>
                </w:p>
                <w:p w:rsidR="00781922" w:rsidRPr="00A65ACB" w:rsidRDefault="0018435B" w:rsidP="001E730F">
                  <w:pPr>
                    <w:spacing w:line="240" w:lineRule="auto"/>
                    <w:rPr>
                      <w:rFonts w:ascii="Times New Roman" w:hAnsi="Times New Roman" w:cs="Times New Roman"/>
                      <w:sz w:val="24"/>
                      <w:szCs w:val="24"/>
                    </w:rPr>
                  </w:pPr>
                  <w:r w:rsidRPr="0018435B">
                    <w:rPr>
                      <w:rFonts w:ascii="Times New Roman" w:hAnsi="Times New Roman" w:cs="Times New Roman"/>
                      <w:sz w:val="24"/>
                      <w:szCs w:val="24"/>
                      <w:lang w:val="en-US"/>
                    </w:rPr>
                    <w:t>Meyer J., Thomas J., D</w:t>
                  </w:r>
                  <w:r>
                    <w:rPr>
                      <w:rFonts w:ascii="Times New Roman" w:hAnsi="Times New Roman" w:cs="Times New Roman"/>
                      <w:sz w:val="24"/>
                      <w:szCs w:val="24"/>
                      <w:lang w:val="en-US"/>
                    </w:rPr>
                    <w:t xml:space="preserve">iehl S., Fisher B., Keim D.,Laidlaw D.,Miksch S., Mueller K., Ribarsky W., PReim B., Ynnerman A. From visualization to visually enabled Reasoning. </w:t>
                  </w:r>
                  <w:r w:rsidRPr="00A65ACB">
                    <w:rPr>
                      <w:rFonts w:ascii="Times New Roman" w:hAnsi="Times New Roman" w:cs="Times New Roman"/>
                      <w:sz w:val="24"/>
                      <w:szCs w:val="24"/>
                    </w:rPr>
                    <w:t>Dagstuhl Seminar N° 07291 on “Scientific Visualization”. Julio 15 – 20, 2007.</w:t>
                  </w:r>
                </w:p>
              </w:sdtContent>
            </w:sdt>
            <w:p w:rsidR="00765F3E" w:rsidRDefault="00765F3E" w:rsidP="001E730F">
              <w:pPr>
                <w:pStyle w:val="NormalWeb"/>
                <w:shd w:val="clear" w:color="auto" w:fill="FFFFFF"/>
                <w:spacing w:before="105" w:beforeAutospacing="0" w:after="105" w:afterAutospacing="0" w:line="240" w:lineRule="auto"/>
                <w:rPr>
                  <w:lang w:val="es-ES"/>
                </w:rPr>
              </w:pPr>
              <w:r w:rsidRPr="00DB49AD">
                <w:rPr>
                  <w:lang w:val="es-ES"/>
                </w:rPr>
                <w:t>Ministerio de las Tecnologías de la Información y las Comunicaciones. “8 de cada 10 colombianos está usando internet</w:t>
              </w:r>
              <w:r w:rsidR="0005424D" w:rsidRPr="00DB49AD">
                <w:rPr>
                  <w:lang w:val="es-ES"/>
                </w:rPr>
                <w:t>”. [</w:t>
              </w:r>
              <w:r w:rsidRPr="00DB49AD">
                <w:rPr>
                  <w:lang w:val="es-ES"/>
                </w:rPr>
                <w:t xml:space="preserve">En línea: </w:t>
              </w:r>
              <w:r w:rsidR="0005424D" w:rsidRPr="00DB49AD">
                <w:rPr>
                  <w:lang w:val="es-ES"/>
                </w:rPr>
                <w:t>http://www.mintic.gov.co/portal/604/w3-article-1629.html</w:t>
              </w:r>
              <w:r w:rsidRPr="00DB49AD">
                <w:rPr>
                  <w:lang w:val="es-ES"/>
                </w:rPr>
                <w:t>]</w:t>
              </w:r>
              <w:r w:rsidR="0005424D" w:rsidRPr="00DB49AD">
                <w:rPr>
                  <w:lang w:val="es-ES"/>
                </w:rPr>
                <w:t xml:space="preserve"> [Fecha de ingreso: 13/04/2018]</w:t>
              </w:r>
            </w:p>
            <w:p w:rsidR="000A54E2" w:rsidRPr="00A65ACB" w:rsidRDefault="000A54E2" w:rsidP="001E730F">
              <w:pPr>
                <w:pStyle w:val="NormalWeb"/>
                <w:shd w:val="clear" w:color="auto" w:fill="FFFFFF"/>
                <w:spacing w:before="105" w:beforeAutospacing="0" w:after="105" w:afterAutospacing="0" w:line="240" w:lineRule="auto"/>
              </w:pPr>
              <w:r w:rsidRPr="000A54E2">
                <w:rPr>
                  <w:lang w:val="en-US"/>
                </w:rPr>
                <w:t>National Leadership Grants for L</w:t>
              </w:r>
              <w:r>
                <w:rPr>
                  <w:lang w:val="en-US"/>
                </w:rPr>
                <w:t xml:space="preserve">ibraries. Investigation of possible uses of blockchain technology by libraries-information centers to support city-community goals. </w:t>
              </w:r>
              <w:r w:rsidRPr="00A65ACB">
                <w:t>San Jose State University Research Foundation. 2017</w:t>
              </w:r>
            </w:p>
            <w:p w:rsidR="000A54E2" w:rsidRPr="00A65ACB" w:rsidRDefault="000A54E2" w:rsidP="001E730F">
              <w:pPr>
                <w:pStyle w:val="NormalWeb"/>
                <w:shd w:val="clear" w:color="auto" w:fill="FFFFFF"/>
                <w:spacing w:before="105" w:beforeAutospacing="0" w:after="105" w:afterAutospacing="0" w:line="240" w:lineRule="auto"/>
              </w:pPr>
            </w:p>
            <w:p w:rsidR="00AE3CEE" w:rsidRPr="00DB49AD" w:rsidRDefault="00AE3CEE" w:rsidP="001E730F">
              <w:pPr>
                <w:pStyle w:val="NormalWeb"/>
                <w:shd w:val="clear" w:color="auto" w:fill="FFFFFF"/>
                <w:spacing w:before="105" w:beforeAutospacing="0" w:after="105" w:afterAutospacing="0" w:line="240" w:lineRule="auto"/>
                <w:rPr>
                  <w:lang w:val="es-ES"/>
                </w:rPr>
              </w:pPr>
              <w:r w:rsidRPr="00DB49AD">
                <w:rPr>
                  <w:lang w:val="es-ES"/>
                </w:rPr>
                <w:t>Redacción El Tiempo. El reto de hacer aportes tecnológicos para el posconflicto del país. Periódico El Tiempo. 20 de diciembre de 2016. Tomado de http://www.eltiempo.com/tecnosfera/novedades-tecnologia/el-papel-de-la-tecnologia-en-el-posconflicto-35096</w:t>
              </w:r>
            </w:p>
            <w:p w:rsidR="00C5036B" w:rsidRDefault="00781922" w:rsidP="001E730F">
              <w:pPr>
                <w:pStyle w:val="NormalWeb"/>
                <w:shd w:val="clear" w:color="auto" w:fill="FFFFFF"/>
                <w:spacing w:before="105" w:beforeAutospacing="0" w:after="105" w:afterAutospacing="0" w:line="240" w:lineRule="auto"/>
                <w:rPr>
                  <w:lang w:val="es-ES"/>
                </w:rPr>
              </w:pPr>
              <w:r w:rsidRPr="00DB49AD">
                <w:rPr>
                  <w:lang w:val="es-ES"/>
                </w:rPr>
                <w:t xml:space="preserve">Sánchez A. Óscar Andrés, ¿Qué tanto conoce usted del conflicto colombiano? Periódico El Colombiano. Publicado el 12 de abril de 2017. Tomado de </w:t>
              </w:r>
              <w:r w:rsidR="00C5036B" w:rsidRPr="00C5036B">
                <w:rPr>
                  <w:lang w:val="es-ES"/>
                </w:rPr>
                <w:t>http://www.elcolombiano.com/colombia/paz-y-derechos-humanos/presentan-libro-de-preguntas-para-comprender-el-conflicto-colombiano-XB6322099</w:t>
              </w:r>
            </w:p>
            <w:p w:rsidR="00C5036B" w:rsidRDefault="00C5036B" w:rsidP="001E730F">
              <w:pPr>
                <w:pStyle w:val="NormalWeb"/>
                <w:shd w:val="clear" w:color="auto" w:fill="FFFFFF"/>
                <w:spacing w:before="105" w:beforeAutospacing="0" w:after="105" w:afterAutospacing="0" w:line="240" w:lineRule="auto"/>
                <w:rPr>
                  <w:lang w:val="es-ES"/>
                </w:rPr>
              </w:pPr>
              <w:r>
                <w:rPr>
                  <w:rFonts w:cs="Arial"/>
                  <w:bCs/>
                </w:rPr>
                <w:t xml:space="preserve">Scatterplot Visualization Guide (2014) </w:t>
              </w:r>
              <w:r w:rsidRPr="00DB49AD">
                <w:rPr>
                  <w:lang w:val="es-ES"/>
                </w:rPr>
                <w:t xml:space="preserve">[En línea: </w:t>
              </w:r>
              <w:r w:rsidRPr="00C5036B">
                <w:rPr>
                  <w:lang w:val="es-ES"/>
                </w:rPr>
                <w:t>https://www.analyticsvidhya.com/blog/2015/06/data-visualization-guide-sas/</w:t>
              </w:r>
              <w:r w:rsidRPr="00DB49AD">
                <w:rPr>
                  <w:lang w:val="es-ES"/>
                </w:rPr>
                <w:t xml:space="preserve">] [Fecha de ingreso: </w:t>
              </w:r>
              <w:r>
                <w:rPr>
                  <w:lang w:val="es-ES"/>
                </w:rPr>
                <w:t>08</w:t>
              </w:r>
              <w:r w:rsidRPr="00DB49AD">
                <w:rPr>
                  <w:lang w:val="es-ES"/>
                </w:rPr>
                <w:t>/0</w:t>
              </w:r>
              <w:r>
                <w:rPr>
                  <w:lang w:val="es-ES"/>
                </w:rPr>
                <w:t>5</w:t>
              </w:r>
              <w:r w:rsidRPr="00DB49AD">
                <w:rPr>
                  <w:lang w:val="es-ES"/>
                </w:rPr>
                <w:t>/2018]</w:t>
              </w:r>
            </w:p>
            <w:p w:rsidR="00AE3CEE" w:rsidRDefault="00AE3CEE" w:rsidP="001E730F">
              <w:pPr>
                <w:pStyle w:val="NormalWeb"/>
                <w:shd w:val="clear" w:color="auto" w:fill="FFFFFF"/>
                <w:spacing w:before="105" w:beforeAutospacing="0" w:after="105" w:afterAutospacing="0" w:line="240" w:lineRule="auto"/>
                <w:rPr>
                  <w:lang w:val="en-US"/>
                </w:rPr>
              </w:pPr>
              <w:r w:rsidRPr="00AE3CEE">
                <w:rPr>
                  <w:lang w:val="en-US"/>
                </w:rPr>
                <w:t>Spence, R. y Apperley, M.D. Data Base Navigation: An Office Environment for the Professional. Behavior and Information Technology, Vol. 1, No. 1, 1982.</w:t>
              </w:r>
            </w:p>
            <w:p w:rsidR="00AE3CEE" w:rsidRDefault="00AE3CEE" w:rsidP="001E730F">
              <w:pPr>
                <w:pStyle w:val="NormalWeb"/>
                <w:shd w:val="clear" w:color="auto" w:fill="FFFFFF"/>
                <w:spacing w:before="105" w:beforeAutospacing="0" w:after="105" w:afterAutospacing="0" w:line="240" w:lineRule="auto"/>
                <w:rPr>
                  <w:lang w:val="en-US"/>
                </w:rPr>
              </w:pPr>
              <w:r w:rsidRPr="00AE3CEE">
                <w:rPr>
                  <w:lang w:val="en-US"/>
                </w:rPr>
                <w:t>Tweedie, L. A. Characterizing Interactive Externalizations. Proceedings of CHI'97, ACM Conference on Human factors in Computing Systems, Atlanta, 1997.</w:t>
              </w:r>
            </w:p>
            <w:p w:rsidR="0018435B" w:rsidRPr="000A54E2" w:rsidRDefault="0018435B" w:rsidP="001E730F">
              <w:pPr>
                <w:pStyle w:val="NormalWeb"/>
                <w:shd w:val="clear" w:color="auto" w:fill="FFFFFF"/>
                <w:spacing w:before="105" w:beforeAutospacing="0" w:after="105" w:afterAutospacing="0" w:line="240" w:lineRule="auto"/>
                <w:rPr>
                  <w:color w:val="000000" w:themeColor="text1"/>
                  <w:lang w:val="en-US"/>
                </w:rPr>
              </w:pPr>
              <w:r w:rsidRPr="000A54E2">
                <w:rPr>
                  <w:color w:val="000000" w:themeColor="text1"/>
                  <w:spacing w:val="4"/>
                  <w:shd w:val="clear" w:color="auto" w:fill="FCFCFC"/>
                  <w:lang w:val="en-US"/>
                </w:rPr>
                <w:t xml:space="preserve">Zeilinger, M. Philos. </w:t>
              </w:r>
              <w:r w:rsidR="000A54E2" w:rsidRPr="000A54E2">
                <w:rPr>
                  <w:color w:val="000000" w:themeColor="text1"/>
                  <w:spacing w:val="4"/>
                  <w:shd w:val="clear" w:color="auto" w:fill="FCFCFC"/>
                  <w:lang w:val="en-US"/>
                </w:rPr>
                <w:t>Digital Art as ‘’Monetised Graphics’: Enforcing Intellect</w:t>
              </w:r>
              <w:r w:rsidR="000A54E2">
                <w:rPr>
                  <w:color w:val="000000" w:themeColor="text1"/>
                  <w:spacing w:val="4"/>
                  <w:shd w:val="clear" w:color="auto" w:fill="FCFCFC"/>
                  <w:lang w:val="en-US"/>
                </w:rPr>
                <w:t xml:space="preserve">ual Property on the Blockchain. </w:t>
              </w:r>
              <w:r w:rsidRPr="000A54E2">
                <w:rPr>
                  <w:color w:val="000000" w:themeColor="text1"/>
                  <w:spacing w:val="4"/>
                  <w:shd w:val="clear" w:color="auto" w:fill="FCFCFC"/>
                  <w:lang w:val="en-US"/>
                </w:rPr>
                <w:t>Technol. (2018) 31: 15</w:t>
              </w:r>
            </w:p>
            <w:p w:rsidR="00E06818" w:rsidRPr="009B597A" w:rsidRDefault="008A4AAC" w:rsidP="00781922">
              <w:pPr>
                <w:pStyle w:val="NormalWeb"/>
                <w:shd w:val="clear" w:color="auto" w:fill="FFFFFF"/>
                <w:spacing w:before="105" w:beforeAutospacing="0" w:after="105" w:afterAutospacing="0" w:line="209" w:lineRule="atLeast"/>
                <w:jc w:val="left"/>
              </w:pPr>
            </w:p>
          </w:sdtContent>
        </w:sdt>
      </w:sdtContent>
    </w:sdt>
    <w:p w:rsidR="00C72B56" w:rsidRPr="00E46EEA" w:rsidRDefault="00C72B56" w:rsidP="00E46EEA">
      <w:pPr>
        <w:spacing w:after="0" w:line="240" w:lineRule="auto"/>
        <w:rPr>
          <w:lang w:val="es-ES"/>
        </w:rPr>
      </w:pPr>
    </w:p>
    <w:sectPr w:rsidR="00C72B56" w:rsidRPr="00E46EEA" w:rsidSect="005869F9">
      <w:headerReference w:type="default" r:id="rId12"/>
      <w:footerReference w:type="default" r:id="rId13"/>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AAC" w:rsidRDefault="008A4AAC" w:rsidP="00262E77">
      <w:r>
        <w:separator/>
      </w:r>
    </w:p>
    <w:p w:rsidR="008A4AAC" w:rsidRDefault="008A4AAC" w:rsidP="00262E77"/>
    <w:p w:rsidR="008A4AAC" w:rsidRDefault="008A4AAC" w:rsidP="00262E77"/>
    <w:p w:rsidR="008A4AAC" w:rsidRDefault="008A4AAC" w:rsidP="00262E77"/>
    <w:p w:rsidR="008A4AAC" w:rsidRDefault="008A4AAC" w:rsidP="00262E77"/>
  </w:endnote>
  <w:endnote w:type="continuationSeparator" w:id="0">
    <w:p w:rsidR="008A4AAC" w:rsidRDefault="008A4AAC" w:rsidP="00262E77">
      <w:r>
        <w:continuationSeparator/>
      </w:r>
    </w:p>
    <w:p w:rsidR="008A4AAC" w:rsidRDefault="008A4AAC" w:rsidP="00262E77"/>
    <w:p w:rsidR="008A4AAC" w:rsidRDefault="008A4AAC" w:rsidP="00262E77"/>
    <w:p w:rsidR="008A4AAC" w:rsidRDefault="008A4AAC" w:rsidP="00262E77"/>
    <w:p w:rsidR="008A4AAC" w:rsidRDefault="008A4AAC" w:rsidP="00262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921211145"/>
      <w:docPartObj>
        <w:docPartGallery w:val="Page Numbers (Bottom of Page)"/>
        <w:docPartUnique/>
      </w:docPartObj>
    </w:sdtPr>
    <w:sdtEndPr/>
    <w:sdtContent>
      <w:p w:rsidR="000C24DB" w:rsidRDefault="000C24DB" w:rsidP="00DD09E0">
        <w:pPr>
          <w:pStyle w:val="Piedepgina"/>
          <w:jc w:val="center"/>
        </w:pPr>
        <w:r w:rsidRPr="00B90564">
          <w:rPr>
            <w:lang w:val="es-ES"/>
          </w:rPr>
          <w:t xml:space="preserve">Página | </w:t>
        </w:r>
        <w:r>
          <w:fldChar w:fldCharType="begin"/>
        </w:r>
        <w:r>
          <w:instrText>PAGE   \* MERGEFORMAT</w:instrText>
        </w:r>
        <w:r>
          <w:fldChar w:fldCharType="separate"/>
        </w:r>
        <w:r w:rsidR="00E741A1" w:rsidRPr="00E741A1">
          <w:rPr>
            <w:noProof/>
            <w:lang w:val="es-ES"/>
          </w:rPr>
          <w:t>13</w:t>
        </w:r>
        <w:r>
          <w:rPr>
            <w:noProof/>
            <w:lang w:val="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AAC" w:rsidRDefault="008A4AAC" w:rsidP="00262E77">
      <w:r>
        <w:separator/>
      </w:r>
    </w:p>
    <w:p w:rsidR="008A4AAC" w:rsidRDefault="008A4AAC" w:rsidP="00262E77"/>
    <w:p w:rsidR="008A4AAC" w:rsidRDefault="008A4AAC" w:rsidP="00262E77"/>
    <w:p w:rsidR="008A4AAC" w:rsidRDefault="008A4AAC" w:rsidP="00262E77"/>
    <w:p w:rsidR="008A4AAC" w:rsidRDefault="008A4AAC" w:rsidP="00262E77"/>
  </w:footnote>
  <w:footnote w:type="continuationSeparator" w:id="0">
    <w:p w:rsidR="008A4AAC" w:rsidRDefault="008A4AAC" w:rsidP="00262E77">
      <w:r>
        <w:continuationSeparator/>
      </w:r>
    </w:p>
    <w:p w:rsidR="008A4AAC" w:rsidRDefault="008A4AAC" w:rsidP="00262E77"/>
    <w:p w:rsidR="008A4AAC" w:rsidRDefault="008A4AAC" w:rsidP="00262E77"/>
    <w:p w:rsidR="008A4AAC" w:rsidRDefault="008A4AAC" w:rsidP="00262E77"/>
    <w:p w:rsidR="008A4AAC" w:rsidRDefault="008A4AAC" w:rsidP="00262E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color w:val="A6A6A6" w:themeColor="background1" w:themeShade="A6"/>
        <w:sz w:val="20"/>
      </w:rPr>
      <w:alias w:val="Título"/>
      <w:tag w:val=""/>
      <w:id w:val="-3828532"/>
      <w:dataBinding w:prefixMappings="xmlns:ns0='http://purl.org/dc/elements/1.1/' xmlns:ns1='http://schemas.openxmlformats.org/package/2006/metadata/core-properties' " w:xpath="/ns1:coreProperties[1]/ns0:title[1]" w:storeItemID="{6C3C8BC8-F283-45AE-878A-BAB7291924A1}"/>
      <w:text/>
    </w:sdtPr>
    <w:sdtEndPr/>
    <w:sdtContent>
      <w:p w:rsidR="000C24DB" w:rsidRPr="003E54F5" w:rsidRDefault="000C24DB" w:rsidP="008F062E">
        <w:pPr>
          <w:pStyle w:val="Encabezado"/>
          <w:rPr>
            <w:i/>
            <w:color w:val="A6A6A6" w:themeColor="background1" w:themeShade="A6"/>
          </w:rPr>
        </w:pPr>
        <w:r>
          <w:rPr>
            <w:i/>
            <w:color w:val="A6A6A6" w:themeColor="background1" w:themeShade="A6"/>
            <w:sz w:val="20"/>
          </w:rPr>
          <w:t>MODELO DE VISUALIZACIÓN DE DATOS HISTÓRICOS Y CULTURALES, A PARTIR DE MODELOS basados en sistemas dinámicos cognitivos Y Blockchain</w:t>
        </w:r>
      </w:p>
    </w:sdtContent>
  </w:sdt>
  <w:p w:rsidR="000C24DB" w:rsidRDefault="000C24DB" w:rsidP="00262E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F039D0"/>
    <w:lvl w:ilvl="0">
      <w:start w:val="1"/>
      <w:numFmt w:val="decimal"/>
      <w:pStyle w:val="Listaconnmeros5"/>
      <w:lvlText w:val="%1."/>
      <w:lvlJc w:val="left"/>
      <w:pPr>
        <w:tabs>
          <w:tab w:val="num" w:pos="4110"/>
        </w:tabs>
        <w:ind w:left="4110" w:hanging="360"/>
      </w:pPr>
    </w:lvl>
  </w:abstractNum>
  <w:abstractNum w:abstractNumId="1" w15:restartNumberingAfterBreak="0">
    <w:nsid w:val="FFFFFF7D"/>
    <w:multiLevelType w:val="singleLevel"/>
    <w:tmpl w:val="A8F8CEA0"/>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064EA9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CE43AC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102A5C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58CDF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E0FF0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5C303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CD3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8FA35C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913681"/>
    <w:multiLevelType w:val="hybridMultilevel"/>
    <w:tmpl w:val="6F1E4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513615B"/>
    <w:multiLevelType w:val="hybridMultilevel"/>
    <w:tmpl w:val="5E72C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7E57BD3"/>
    <w:multiLevelType w:val="hybridMultilevel"/>
    <w:tmpl w:val="52E0C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945515"/>
    <w:multiLevelType w:val="hybridMultilevel"/>
    <w:tmpl w:val="A4E68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C217F67"/>
    <w:multiLevelType w:val="hybridMultilevel"/>
    <w:tmpl w:val="E0D033BE"/>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2322F0B"/>
    <w:multiLevelType w:val="hybridMultilevel"/>
    <w:tmpl w:val="D0DC3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9910BB"/>
    <w:multiLevelType w:val="hybridMultilevel"/>
    <w:tmpl w:val="143465FC"/>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7" w15:restartNumberingAfterBreak="0">
    <w:nsid w:val="2AEC4FA6"/>
    <w:multiLevelType w:val="hybridMultilevel"/>
    <w:tmpl w:val="8F260FA0"/>
    <w:lvl w:ilvl="0" w:tplc="DEC27562">
      <w:start w:val="1"/>
      <w:numFmt w:val="bullet"/>
      <w:lvlText w:val=""/>
      <w:lvlJc w:val="left"/>
      <w:pPr>
        <w:tabs>
          <w:tab w:val="num" w:pos="720"/>
        </w:tabs>
        <w:ind w:left="720" w:hanging="360"/>
      </w:pPr>
      <w:rPr>
        <w:rFonts w:ascii="Wingdings 3" w:hAnsi="Wingdings 3" w:hint="default"/>
      </w:rPr>
    </w:lvl>
    <w:lvl w:ilvl="1" w:tplc="96581D02" w:tentative="1">
      <w:start w:val="1"/>
      <w:numFmt w:val="bullet"/>
      <w:lvlText w:val=""/>
      <w:lvlJc w:val="left"/>
      <w:pPr>
        <w:tabs>
          <w:tab w:val="num" w:pos="1440"/>
        </w:tabs>
        <w:ind w:left="1440" w:hanging="360"/>
      </w:pPr>
      <w:rPr>
        <w:rFonts w:ascii="Wingdings 3" w:hAnsi="Wingdings 3" w:hint="default"/>
      </w:rPr>
    </w:lvl>
    <w:lvl w:ilvl="2" w:tplc="55AAF282" w:tentative="1">
      <w:start w:val="1"/>
      <w:numFmt w:val="bullet"/>
      <w:lvlText w:val=""/>
      <w:lvlJc w:val="left"/>
      <w:pPr>
        <w:tabs>
          <w:tab w:val="num" w:pos="2160"/>
        </w:tabs>
        <w:ind w:left="2160" w:hanging="360"/>
      </w:pPr>
      <w:rPr>
        <w:rFonts w:ascii="Wingdings 3" w:hAnsi="Wingdings 3" w:hint="default"/>
      </w:rPr>
    </w:lvl>
    <w:lvl w:ilvl="3" w:tplc="110A25D0" w:tentative="1">
      <w:start w:val="1"/>
      <w:numFmt w:val="bullet"/>
      <w:lvlText w:val=""/>
      <w:lvlJc w:val="left"/>
      <w:pPr>
        <w:tabs>
          <w:tab w:val="num" w:pos="2880"/>
        </w:tabs>
        <w:ind w:left="2880" w:hanging="360"/>
      </w:pPr>
      <w:rPr>
        <w:rFonts w:ascii="Wingdings 3" w:hAnsi="Wingdings 3" w:hint="default"/>
      </w:rPr>
    </w:lvl>
    <w:lvl w:ilvl="4" w:tplc="0EB6C17E" w:tentative="1">
      <w:start w:val="1"/>
      <w:numFmt w:val="bullet"/>
      <w:lvlText w:val=""/>
      <w:lvlJc w:val="left"/>
      <w:pPr>
        <w:tabs>
          <w:tab w:val="num" w:pos="3600"/>
        </w:tabs>
        <w:ind w:left="3600" w:hanging="360"/>
      </w:pPr>
      <w:rPr>
        <w:rFonts w:ascii="Wingdings 3" w:hAnsi="Wingdings 3" w:hint="default"/>
      </w:rPr>
    </w:lvl>
    <w:lvl w:ilvl="5" w:tplc="7BCA525E" w:tentative="1">
      <w:start w:val="1"/>
      <w:numFmt w:val="bullet"/>
      <w:lvlText w:val=""/>
      <w:lvlJc w:val="left"/>
      <w:pPr>
        <w:tabs>
          <w:tab w:val="num" w:pos="4320"/>
        </w:tabs>
        <w:ind w:left="4320" w:hanging="360"/>
      </w:pPr>
      <w:rPr>
        <w:rFonts w:ascii="Wingdings 3" w:hAnsi="Wingdings 3" w:hint="default"/>
      </w:rPr>
    </w:lvl>
    <w:lvl w:ilvl="6" w:tplc="618484FA" w:tentative="1">
      <w:start w:val="1"/>
      <w:numFmt w:val="bullet"/>
      <w:lvlText w:val=""/>
      <w:lvlJc w:val="left"/>
      <w:pPr>
        <w:tabs>
          <w:tab w:val="num" w:pos="5040"/>
        </w:tabs>
        <w:ind w:left="5040" w:hanging="360"/>
      </w:pPr>
      <w:rPr>
        <w:rFonts w:ascii="Wingdings 3" w:hAnsi="Wingdings 3" w:hint="default"/>
      </w:rPr>
    </w:lvl>
    <w:lvl w:ilvl="7" w:tplc="CDE09F22" w:tentative="1">
      <w:start w:val="1"/>
      <w:numFmt w:val="bullet"/>
      <w:lvlText w:val=""/>
      <w:lvlJc w:val="left"/>
      <w:pPr>
        <w:tabs>
          <w:tab w:val="num" w:pos="5760"/>
        </w:tabs>
        <w:ind w:left="5760" w:hanging="360"/>
      </w:pPr>
      <w:rPr>
        <w:rFonts w:ascii="Wingdings 3" w:hAnsi="Wingdings 3" w:hint="default"/>
      </w:rPr>
    </w:lvl>
    <w:lvl w:ilvl="8" w:tplc="499097A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2C6A26D8"/>
    <w:multiLevelType w:val="hybridMultilevel"/>
    <w:tmpl w:val="EA4AB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E6C1323"/>
    <w:multiLevelType w:val="hybridMultilevel"/>
    <w:tmpl w:val="42FAD0A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318C780B"/>
    <w:multiLevelType w:val="hybridMultilevel"/>
    <w:tmpl w:val="2F762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495730D"/>
    <w:multiLevelType w:val="hybridMultilevel"/>
    <w:tmpl w:val="233E8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5E252A8"/>
    <w:multiLevelType w:val="hybridMultilevel"/>
    <w:tmpl w:val="74E26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E772732"/>
    <w:multiLevelType w:val="hybridMultilevel"/>
    <w:tmpl w:val="D45A0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EE22408"/>
    <w:multiLevelType w:val="hybridMultilevel"/>
    <w:tmpl w:val="EA0EA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0A2ED0"/>
    <w:multiLevelType w:val="hybridMultilevel"/>
    <w:tmpl w:val="2C842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2CA126C"/>
    <w:multiLevelType w:val="hybridMultilevel"/>
    <w:tmpl w:val="F8D6B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3777A03"/>
    <w:multiLevelType w:val="hybridMultilevel"/>
    <w:tmpl w:val="2A962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3A67494"/>
    <w:multiLevelType w:val="hybridMultilevel"/>
    <w:tmpl w:val="672C84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6EB79D5"/>
    <w:multiLevelType w:val="hybridMultilevel"/>
    <w:tmpl w:val="5A6421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17A754B"/>
    <w:multiLevelType w:val="hybridMultilevel"/>
    <w:tmpl w:val="00621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6C33CAE"/>
    <w:multiLevelType w:val="hybridMultilevel"/>
    <w:tmpl w:val="159C67D8"/>
    <w:lvl w:ilvl="0" w:tplc="240A0005">
      <w:start w:val="1"/>
      <w:numFmt w:val="bullet"/>
      <w:lvlText w:val=""/>
      <w:lvlJc w:val="left"/>
      <w:pPr>
        <w:tabs>
          <w:tab w:val="num" w:pos="720"/>
        </w:tabs>
        <w:ind w:left="720" w:hanging="360"/>
      </w:pPr>
      <w:rPr>
        <w:rFonts w:ascii="Wingdings" w:hAnsi="Wingdings" w:hint="default"/>
      </w:rPr>
    </w:lvl>
    <w:lvl w:ilvl="1" w:tplc="B4EEA59C" w:tentative="1">
      <w:start w:val="1"/>
      <w:numFmt w:val="bullet"/>
      <w:lvlText w:val=""/>
      <w:lvlJc w:val="left"/>
      <w:pPr>
        <w:tabs>
          <w:tab w:val="num" w:pos="1440"/>
        </w:tabs>
        <w:ind w:left="1440" w:hanging="360"/>
      </w:pPr>
      <w:rPr>
        <w:rFonts w:ascii="Wingdings 2" w:hAnsi="Wingdings 2" w:hint="default"/>
      </w:rPr>
    </w:lvl>
    <w:lvl w:ilvl="2" w:tplc="E14EF2D4">
      <w:start w:val="1"/>
      <w:numFmt w:val="bullet"/>
      <w:lvlText w:val=""/>
      <w:lvlJc w:val="left"/>
      <w:pPr>
        <w:tabs>
          <w:tab w:val="num" w:pos="2160"/>
        </w:tabs>
        <w:ind w:left="2160" w:hanging="360"/>
      </w:pPr>
      <w:rPr>
        <w:rFonts w:ascii="Wingdings 2" w:hAnsi="Wingdings 2" w:hint="default"/>
      </w:rPr>
    </w:lvl>
    <w:lvl w:ilvl="3" w:tplc="4882F154" w:tentative="1">
      <w:start w:val="1"/>
      <w:numFmt w:val="bullet"/>
      <w:lvlText w:val=""/>
      <w:lvlJc w:val="left"/>
      <w:pPr>
        <w:tabs>
          <w:tab w:val="num" w:pos="2880"/>
        </w:tabs>
        <w:ind w:left="2880" w:hanging="360"/>
      </w:pPr>
      <w:rPr>
        <w:rFonts w:ascii="Wingdings 2" w:hAnsi="Wingdings 2" w:hint="default"/>
      </w:rPr>
    </w:lvl>
    <w:lvl w:ilvl="4" w:tplc="A35212BC" w:tentative="1">
      <w:start w:val="1"/>
      <w:numFmt w:val="bullet"/>
      <w:lvlText w:val=""/>
      <w:lvlJc w:val="left"/>
      <w:pPr>
        <w:tabs>
          <w:tab w:val="num" w:pos="3600"/>
        </w:tabs>
        <w:ind w:left="3600" w:hanging="360"/>
      </w:pPr>
      <w:rPr>
        <w:rFonts w:ascii="Wingdings 2" w:hAnsi="Wingdings 2" w:hint="default"/>
      </w:rPr>
    </w:lvl>
    <w:lvl w:ilvl="5" w:tplc="1CECF716" w:tentative="1">
      <w:start w:val="1"/>
      <w:numFmt w:val="bullet"/>
      <w:lvlText w:val=""/>
      <w:lvlJc w:val="left"/>
      <w:pPr>
        <w:tabs>
          <w:tab w:val="num" w:pos="4320"/>
        </w:tabs>
        <w:ind w:left="4320" w:hanging="360"/>
      </w:pPr>
      <w:rPr>
        <w:rFonts w:ascii="Wingdings 2" w:hAnsi="Wingdings 2" w:hint="default"/>
      </w:rPr>
    </w:lvl>
    <w:lvl w:ilvl="6" w:tplc="CA1879DC" w:tentative="1">
      <w:start w:val="1"/>
      <w:numFmt w:val="bullet"/>
      <w:lvlText w:val=""/>
      <w:lvlJc w:val="left"/>
      <w:pPr>
        <w:tabs>
          <w:tab w:val="num" w:pos="5040"/>
        </w:tabs>
        <w:ind w:left="5040" w:hanging="360"/>
      </w:pPr>
      <w:rPr>
        <w:rFonts w:ascii="Wingdings 2" w:hAnsi="Wingdings 2" w:hint="default"/>
      </w:rPr>
    </w:lvl>
    <w:lvl w:ilvl="7" w:tplc="4F9ED24A" w:tentative="1">
      <w:start w:val="1"/>
      <w:numFmt w:val="bullet"/>
      <w:lvlText w:val=""/>
      <w:lvlJc w:val="left"/>
      <w:pPr>
        <w:tabs>
          <w:tab w:val="num" w:pos="5760"/>
        </w:tabs>
        <w:ind w:left="5760" w:hanging="360"/>
      </w:pPr>
      <w:rPr>
        <w:rFonts w:ascii="Wingdings 2" w:hAnsi="Wingdings 2" w:hint="default"/>
      </w:rPr>
    </w:lvl>
    <w:lvl w:ilvl="8" w:tplc="0346E808"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5831148E"/>
    <w:multiLevelType w:val="hybridMultilevel"/>
    <w:tmpl w:val="619E8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8FE4393"/>
    <w:multiLevelType w:val="multilevel"/>
    <w:tmpl w:val="4622D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F5389"/>
    <w:multiLevelType w:val="hybridMultilevel"/>
    <w:tmpl w:val="FE3E3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9C10B85"/>
    <w:multiLevelType w:val="hybridMultilevel"/>
    <w:tmpl w:val="30743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0D91EC2"/>
    <w:multiLevelType w:val="hybridMultilevel"/>
    <w:tmpl w:val="4280B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3463C76"/>
    <w:multiLevelType w:val="hybridMultilevel"/>
    <w:tmpl w:val="52B8C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C5486F"/>
    <w:multiLevelType w:val="hybridMultilevel"/>
    <w:tmpl w:val="39106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B002A39"/>
    <w:multiLevelType w:val="hybridMultilevel"/>
    <w:tmpl w:val="0A829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C94399"/>
    <w:multiLevelType w:val="hybridMultilevel"/>
    <w:tmpl w:val="C4DC9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E946624"/>
    <w:multiLevelType w:val="multilevel"/>
    <w:tmpl w:val="8F38E4A8"/>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ita"/>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2" w15:restartNumberingAfterBreak="0">
    <w:nsid w:val="7E4C0BAC"/>
    <w:multiLevelType w:val="hybridMultilevel"/>
    <w:tmpl w:val="D10C6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8C2301"/>
    <w:multiLevelType w:val="hybridMultilevel"/>
    <w:tmpl w:val="836E9782"/>
    <w:lvl w:ilvl="0" w:tplc="003A17AC">
      <w:numFmt w:val="bullet"/>
      <w:lvlText w:val=""/>
      <w:lvlJc w:val="left"/>
      <w:pPr>
        <w:ind w:left="720" w:hanging="360"/>
      </w:pPr>
      <w:rPr>
        <w:rFonts w:ascii="Symbol" w:eastAsiaTheme="minorEastAsia"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31"/>
  </w:num>
  <w:num w:numId="12">
    <w:abstractNumId w:val="41"/>
  </w:num>
  <w:num w:numId="13">
    <w:abstractNumId w:val="14"/>
  </w:num>
  <w:num w:numId="14">
    <w:abstractNumId w:val="43"/>
  </w:num>
  <w:num w:numId="15">
    <w:abstractNumId w:val="22"/>
  </w:num>
  <w:num w:numId="16">
    <w:abstractNumId w:val="37"/>
  </w:num>
  <w:num w:numId="17">
    <w:abstractNumId w:val="24"/>
  </w:num>
  <w:num w:numId="18">
    <w:abstractNumId w:val="42"/>
  </w:num>
  <w:num w:numId="19">
    <w:abstractNumId w:val="39"/>
  </w:num>
  <w:num w:numId="20">
    <w:abstractNumId w:val="15"/>
  </w:num>
  <w:num w:numId="21">
    <w:abstractNumId w:val="17"/>
  </w:num>
  <w:num w:numId="22">
    <w:abstractNumId w:val="36"/>
  </w:num>
  <w:num w:numId="23">
    <w:abstractNumId w:val="10"/>
  </w:num>
  <w:num w:numId="24">
    <w:abstractNumId w:val="29"/>
  </w:num>
  <w:num w:numId="25">
    <w:abstractNumId w:val="13"/>
  </w:num>
  <w:num w:numId="26">
    <w:abstractNumId w:val="30"/>
  </w:num>
  <w:num w:numId="27">
    <w:abstractNumId w:val="21"/>
  </w:num>
  <w:num w:numId="28">
    <w:abstractNumId w:val="35"/>
  </w:num>
  <w:num w:numId="29">
    <w:abstractNumId w:val="32"/>
  </w:num>
  <w:num w:numId="30">
    <w:abstractNumId w:val="26"/>
  </w:num>
  <w:num w:numId="31">
    <w:abstractNumId w:val="12"/>
  </w:num>
  <w:num w:numId="32">
    <w:abstractNumId w:val="19"/>
  </w:num>
  <w:num w:numId="33">
    <w:abstractNumId w:val="18"/>
  </w:num>
  <w:num w:numId="34">
    <w:abstractNumId w:val="40"/>
  </w:num>
  <w:num w:numId="35">
    <w:abstractNumId w:val="27"/>
  </w:num>
  <w:num w:numId="36">
    <w:abstractNumId w:val="23"/>
  </w:num>
  <w:num w:numId="37">
    <w:abstractNumId w:val="25"/>
  </w:num>
  <w:num w:numId="38">
    <w:abstractNumId w:val="33"/>
  </w:num>
  <w:num w:numId="39">
    <w:abstractNumId w:val="38"/>
  </w:num>
  <w:num w:numId="40">
    <w:abstractNumId w:val="20"/>
  </w:num>
  <w:num w:numId="41">
    <w:abstractNumId w:val="28"/>
  </w:num>
  <w:num w:numId="42">
    <w:abstractNumId w:val="34"/>
  </w:num>
  <w:num w:numId="43">
    <w:abstractNumId w:val="16"/>
  </w:num>
  <w:num w:numId="44">
    <w:abstractNumId w:val="11"/>
  </w:num>
  <w:num w:numId="45">
    <w:abstractNumId w:val="41"/>
    <w:lvlOverride w:ilvl="0">
      <w:startOverride w:val="4"/>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Cardona">
    <w15:presenceInfo w15:providerId="Windows Live" w15:userId="5690564d9bcbafd0"/>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Español&lt;/Style&gt;&lt;LeftDelim&gt;{&lt;/LeftDelim&gt;&lt;RightDelim&gt;}&lt;/RightDelim&gt;&lt;FontName&gt;Tahom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e2szds8p0edceps0e5rx2prad5f9wapa9d&quot;&gt;My EndNote Library&lt;record-ids&gt;&lt;item&gt;83&lt;/item&gt;&lt;item&gt;95&lt;/item&gt;&lt;/record-ids&gt;&lt;/item&gt;&lt;/Libraries&gt;"/>
  </w:docVars>
  <w:rsids>
    <w:rsidRoot w:val="006230AA"/>
    <w:rsid w:val="00001338"/>
    <w:rsid w:val="000033EA"/>
    <w:rsid w:val="00003881"/>
    <w:rsid w:val="00003DC6"/>
    <w:rsid w:val="00003E6D"/>
    <w:rsid w:val="00004642"/>
    <w:rsid w:val="0000490C"/>
    <w:rsid w:val="0000714F"/>
    <w:rsid w:val="000072CB"/>
    <w:rsid w:val="000073C9"/>
    <w:rsid w:val="00010603"/>
    <w:rsid w:val="000111CE"/>
    <w:rsid w:val="0001160D"/>
    <w:rsid w:val="00013EC8"/>
    <w:rsid w:val="000145A7"/>
    <w:rsid w:val="0001598B"/>
    <w:rsid w:val="000164D9"/>
    <w:rsid w:val="00016D1E"/>
    <w:rsid w:val="0001753E"/>
    <w:rsid w:val="00017D50"/>
    <w:rsid w:val="000206DC"/>
    <w:rsid w:val="0002140D"/>
    <w:rsid w:val="00021CCF"/>
    <w:rsid w:val="000247B4"/>
    <w:rsid w:val="00024B10"/>
    <w:rsid w:val="00024D88"/>
    <w:rsid w:val="000268A9"/>
    <w:rsid w:val="00026A1C"/>
    <w:rsid w:val="0003150A"/>
    <w:rsid w:val="000327E7"/>
    <w:rsid w:val="000368CA"/>
    <w:rsid w:val="00040191"/>
    <w:rsid w:val="00040197"/>
    <w:rsid w:val="00042D4D"/>
    <w:rsid w:val="000436D7"/>
    <w:rsid w:val="00045517"/>
    <w:rsid w:val="00047658"/>
    <w:rsid w:val="000505B5"/>
    <w:rsid w:val="0005096F"/>
    <w:rsid w:val="00050AEB"/>
    <w:rsid w:val="000524D1"/>
    <w:rsid w:val="00052796"/>
    <w:rsid w:val="00052B61"/>
    <w:rsid w:val="0005424D"/>
    <w:rsid w:val="0005568A"/>
    <w:rsid w:val="00055E58"/>
    <w:rsid w:val="00062F6D"/>
    <w:rsid w:val="00064CBC"/>
    <w:rsid w:val="000705FB"/>
    <w:rsid w:val="000729CC"/>
    <w:rsid w:val="00074A72"/>
    <w:rsid w:val="00077FAE"/>
    <w:rsid w:val="000805D3"/>
    <w:rsid w:val="00080992"/>
    <w:rsid w:val="00082EAE"/>
    <w:rsid w:val="00090374"/>
    <w:rsid w:val="00091274"/>
    <w:rsid w:val="000912E5"/>
    <w:rsid w:val="00096F7A"/>
    <w:rsid w:val="00097E2D"/>
    <w:rsid w:val="00097E56"/>
    <w:rsid w:val="000A0234"/>
    <w:rsid w:val="000A0559"/>
    <w:rsid w:val="000A12F5"/>
    <w:rsid w:val="000A2743"/>
    <w:rsid w:val="000A54E2"/>
    <w:rsid w:val="000A5640"/>
    <w:rsid w:val="000A6EFE"/>
    <w:rsid w:val="000B1612"/>
    <w:rsid w:val="000B716E"/>
    <w:rsid w:val="000C24DB"/>
    <w:rsid w:val="000C3A9E"/>
    <w:rsid w:val="000C4E12"/>
    <w:rsid w:val="000C4EAF"/>
    <w:rsid w:val="000C62F1"/>
    <w:rsid w:val="000C6BC3"/>
    <w:rsid w:val="000D0988"/>
    <w:rsid w:val="000D099D"/>
    <w:rsid w:val="000D0CB6"/>
    <w:rsid w:val="000D1C6F"/>
    <w:rsid w:val="000D225C"/>
    <w:rsid w:val="000D4661"/>
    <w:rsid w:val="000E242B"/>
    <w:rsid w:val="000E4802"/>
    <w:rsid w:val="000E5393"/>
    <w:rsid w:val="000E6C3B"/>
    <w:rsid w:val="000F0ADF"/>
    <w:rsid w:val="000F270A"/>
    <w:rsid w:val="00101EA4"/>
    <w:rsid w:val="00105D3C"/>
    <w:rsid w:val="00107D18"/>
    <w:rsid w:val="00111266"/>
    <w:rsid w:val="001137BC"/>
    <w:rsid w:val="00116B7B"/>
    <w:rsid w:val="0012021C"/>
    <w:rsid w:val="001216C1"/>
    <w:rsid w:val="001221DA"/>
    <w:rsid w:val="00126130"/>
    <w:rsid w:val="001269FD"/>
    <w:rsid w:val="0012751B"/>
    <w:rsid w:val="001319C8"/>
    <w:rsid w:val="00131FFE"/>
    <w:rsid w:val="00132E42"/>
    <w:rsid w:val="0013504D"/>
    <w:rsid w:val="00136879"/>
    <w:rsid w:val="0014156D"/>
    <w:rsid w:val="00142662"/>
    <w:rsid w:val="00150300"/>
    <w:rsid w:val="00151794"/>
    <w:rsid w:val="00151DEF"/>
    <w:rsid w:val="00153434"/>
    <w:rsid w:val="00153A07"/>
    <w:rsid w:val="00153DEC"/>
    <w:rsid w:val="00157104"/>
    <w:rsid w:val="0015749A"/>
    <w:rsid w:val="00160820"/>
    <w:rsid w:val="00161270"/>
    <w:rsid w:val="00167E29"/>
    <w:rsid w:val="00170A1D"/>
    <w:rsid w:val="00170FC1"/>
    <w:rsid w:val="00175257"/>
    <w:rsid w:val="0017530A"/>
    <w:rsid w:val="00181831"/>
    <w:rsid w:val="0018293E"/>
    <w:rsid w:val="00182BA1"/>
    <w:rsid w:val="00183109"/>
    <w:rsid w:val="0018435B"/>
    <w:rsid w:val="00184928"/>
    <w:rsid w:val="00184F49"/>
    <w:rsid w:val="001851CE"/>
    <w:rsid w:val="0018541D"/>
    <w:rsid w:val="00185ABB"/>
    <w:rsid w:val="00185DDB"/>
    <w:rsid w:val="00187C7F"/>
    <w:rsid w:val="00187F64"/>
    <w:rsid w:val="00191210"/>
    <w:rsid w:val="00191692"/>
    <w:rsid w:val="00197A5C"/>
    <w:rsid w:val="001A011E"/>
    <w:rsid w:val="001A08DB"/>
    <w:rsid w:val="001A1BC9"/>
    <w:rsid w:val="001A2AB3"/>
    <w:rsid w:val="001A3E01"/>
    <w:rsid w:val="001A4408"/>
    <w:rsid w:val="001A7DA7"/>
    <w:rsid w:val="001B144F"/>
    <w:rsid w:val="001B1A86"/>
    <w:rsid w:val="001B1B6E"/>
    <w:rsid w:val="001B47B7"/>
    <w:rsid w:val="001B6818"/>
    <w:rsid w:val="001B6E3E"/>
    <w:rsid w:val="001C0CBA"/>
    <w:rsid w:val="001C4319"/>
    <w:rsid w:val="001C4A4C"/>
    <w:rsid w:val="001C4E5D"/>
    <w:rsid w:val="001C55E6"/>
    <w:rsid w:val="001C5903"/>
    <w:rsid w:val="001D0745"/>
    <w:rsid w:val="001D1885"/>
    <w:rsid w:val="001D21A5"/>
    <w:rsid w:val="001D47C8"/>
    <w:rsid w:val="001D56BC"/>
    <w:rsid w:val="001D5F01"/>
    <w:rsid w:val="001D7A48"/>
    <w:rsid w:val="001E03C7"/>
    <w:rsid w:val="001E0885"/>
    <w:rsid w:val="001E1336"/>
    <w:rsid w:val="001E3CB2"/>
    <w:rsid w:val="001E4061"/>
    <w:rsid w:val="001E555B"/>
    <w:rsid w:val="001E6CCE"/>
    <w:rsid w:val="001E730F"/>
    <w:rsid w:val="001F043C"/>
    <w:rsid w:val="001F44E6"/>
    <w:rsid w:val="001F7F56"/>
    <w:rsid w:val="002003FA"/>
    <w:rsid w:val="00204860"/>
    <w:rsid w:val="002053A2"/>
    <w:rsid w:val="00206B90"/>
    <w:rsid w:val="002126B7"/>
    <w:rsid w:val="0021321B"/>
    <w:rsid w:val="00213DA2"/>
    <w:rsid w:val="00214B77"/>
    <w:rsid w:val="00214E4B"/>
    <w:rsid w:val="0021537B"/>
    <w:rsid w:val="00221605"/>
    <w:rsid w:val="002216A1"/>
    <w:rsid w:val="0022737D"/>
    <w:rsid w:val="00227464"/>
    <w:rsid w:val="00230EE4"/>
    <w:rsid w:val="00233C86"/>
    <w:rsid w:val="00235CF1"/>
    <w:rsid w:val="00236109"/>
    <w:rsid w:val="00236624"/>
    <w:rsid w:val="002369F8"/>
    <w:rsid w:val="0024039E"/>
    <w:rsid w:val="0024076E"/>
    <w:rsid w:val="00242734"/>
    <w:rsid w:val="00242E09"/>
    <w:rsid w:val="00243E51"/>
    <w:rsid w:val="00245498"/>
    <w:rsid w:val="0024574C"/>
    <w:rsid w:val="00247410"/>
    <w:rsid w:val="00247FBA"/>
    <w:rsid w:val="002501EF"/>
    <w:rsid w:val="00254623"/>
    <w:rsid w:val="002548C3"/>
    <w:rsid w:val="00255783"/>
    <w:rsid w:val="002557B3"/>
    <w:rsid w:val="00257F6F"/>
    <w:rsid w:val="00260050"/>
    <w:rsid w:val="00262234"/>
    <w:rsid w:val="00262E77"/>
    <w:rsid w:val="00265080"/>
    <w:rsid w:val="00267BDB"/>
    <w:rsid w:val="00271C56"/>
    <w:rsid w:val="00272748"/>
    <w:rsid w:val="0027304C"/>
    <w:rsid w:val="00274D74"/>
    <w:rsid w:val="002768DB"/>
    <w:rsid w:val="00286A31"/>
    <w:rsid w:val="00287B12"/>
    <w:rsid w:val="002909D4"/>
    <w:rsid w:val="00292FE6"/>
    <w:rsid w:val="00295564"/>
    <w:rsid w:val="00295CAA"/>
    <w:rsid w:val="002A175C"/>
    <w:rsid w:val="002A40BD"/>
    <w:rsid w:val="002A5899"/>
    <w:rsid w:val="002A676A"/>
    <w:rsid w:val="002A7D17"/>
    <w:rsid w:val="002B0741"/>
    <w:rsid w:val="002B0DAB"/>
    <w:rsid w:val="002B3BBA"/>
    <w:rsid w:val="002B4F0D"/>
    <w:rsid w:val="002B643F"/>
    <w:rsid w:val="002C3B9E"/>
    <w:rsid w:val="002C429C"/>
    <w:rsid w:val="002C4E4E"/>
    <w:rsid w:val="002C5FCD"/>
    <w:rsid w:val="002D13E4"/>
    <w:rsid w:val="002D256C"/>
    <w:rsid w:val="002D3439"/>
    <w:rsid w:val="002D7762"/>
    <w:rsid w:val="002E11C5"/>
    <w:rsid w:val="002E1565"/>
    <w:rsid w:val="002E358A"/>
    <w:rsid w:val="002E5A40"/>
    <w:rsid w:val="002E5DF7"/>
    <w:rsid w:val="002E617B"/>
    <w:rsid w:val="002F4739"/>
    <w:rsid w:val="0030235B"/>
    <w:rsid w:val="00305ADA"/>
    <w:rsid w:val="003139AF"/>
    <w:rsid w:val="0031593D"/>
    <w:rsid w:val="00316AD2"/>
    <w:rsid w:val="00321B10"/>
    <w:rsid w:val="00322CCF"/>
    <w:rsid w:val="003232EE"/>
    <w:rsid w:val="00326793"/>
    <w:rsid w:val="00330067"/>
    <w:rsid w:val="003313E1"/>
    <w:rsid w:val="003317A3"/>
    <w:rsid w:val="00333E39"/>
    <w:rsid w:val="0033538D"/>
    <w:rsid w:val="003367BE"/>
    <w:rsid w:val="0034154C"/>
    <w:rsid w:val="0034207B"/>
    <w:rsid w:val="003422F7"/>
    <w:rsid w:val="00344B54"/>
    <w:rsid w:val="00347A6A"/>
    <w:rsid w:val="003519FF"/>
    <w:rsid w:val="00354606"/>
    <w:rsid w:val="0036093B"/>
    <w:rsid w:val="00360FDA"/>
    <w:rsid w:val="0036187A"/>
    <w:rsid w:val="00362D41"/>
    <w:rsid w:val="0036346C"/>
    <w:rsid w:val="00370BDA"/>
    <w:rsid w:val="00373504"/>
    <w:rsid w:val="00374E00"/>
    <w:rsid w:val="00375EDE"/>
    <w:rsid w:val="003805A5"/>
    <w:rsid w:val="00380C4F"/>
    <w:rsid w:val="00381830"/>
    <w:rsid w:val="003822BE"/>
    <w:rsid w:val="00382D1D"/>
    <w:rsid w:val="00384C7F"/>
    <w:rsid w:val="00384CFB"/>
    <w:rsid w:val="003879F1"/>
    <w:rsid w:val="00387CA0"/>
    <w:rsid w:val="003913CC"/>
    <w:rsid w:val="00393FFC"/>
    <w:rsid w:val="003953A6"/>
    <w:rsid w:val="003A0D92"/>
    <w:rsid w:val="003A1C2F"/>
    <w:rsid w:val="003A2C45"/>
    <w:rsid w:val="003A491A"/>
    <w:rsid w:val="003A5659"/>
    <w:rsid w:val="003A6702"/>
    <w:rsid w:val="003A6CCA"/>
    <w:rsid w:val="003B186D"/>
    <w:rsid w:val="003B3BF8"/>
    <w:rsid w:val="003B5157"/>
    <w:rsid w:val="003B5FEE"/>
    <w:rsid w:val="003B789B"/>
    <w:rsid w:val="003C0982"/>
    <w:rsid w:val="003C14F7"/>
    <w:rsid w:val="003C228E"/>
    <w:rsid w:val="003C230E"/>
    <w:rsid w:val="003C2695"/>
    <w:rsid w:val="003C2B57"/>
    <w:rsid w:val="003C2D95"/>
    <w:rsid w:val="003C4169"/>
    <w:rsid w:val="003D019F"/>
    <w:rsid w:val="003D1118"/>
    <w:rsid w:val="003D5074"/>
    <w:rsid w:val="003D6D78"/>
    <w:rsid w:val="003D7772"/>
    <w:rsid w:val="003D7D49"/>
    <w:rsid w:val="003D7E1D"/>
    <w:rsid w:val="003E00F4"/>
    <w:rsid w:val="003E219F"/>
    <w:rsid w:val="003E54F5"/>
    <w:rsid w:val="003E5E6E"/>
    <w:rsid w:val="003F148D"/>
    <w:rsid w:val="003F2ECC"/>
    <w:rsid w:val="003F6052"/>
    <w:rsid w:val="003F6A48"/>
    <w:rsid w:val="003F6D75"/>
    <w:rsid w:val="00402BD9"/>
    <w:rsid w:val="00404587"/>
    <w:rsid w:val="00405017"/>
    <w:rsid w:val="00407017"/>
    <w:rsid w:val="00410A1C"/>
    <w:rsid w:val="004144FD"/>
    <w:rsid w:val="00414887"/>
    <w:rsid w:val="004172FF"/>
    <w:rsid w:val="00417C9D"/>
    <w:rsid w:val="004251C8"/>
    <w:rsid w:val="004261DD"/>
    <w:rsid w:val="004307F5"/>
    <w:rsid w:val="004319D5"/>
    <w:rsid w:val="0043264D"/>
    <w:rsid w:val="00435860"/>
    <w:rsid w:val="004358F6"/>
    <w:rsid w:val="00436471"/>
    <w:rsid w:val="00437289"/>
    <w:rsid w:val="00441D7A"/>
    <w:rsid w:val="00442FD5"/>
    <w:rsid w:val="00446551"/>
    <w:rsid w:val="004470CD"/>
    <w:rsid w:val="004477A8"/>
    <w:rsid w:val="00451934"/>
    <w:rsid w:val="0045271F"/>
    <w:rsid w:val="00453422"/>
    <w:rsid w:val="00453DB1"/>
    <w:rsid w:val="00454FB3"/>
    <w:rsid w:val="00455119"/>
    <w:rsid w:val="0045596C"/>
    <w:rsid w:val="00456E9F"/>
    <w:rsid w:val="00460F75"/>
    <w:rsid w:val="00461E6D"/>
    <w:rsid w:val="00462679"/>
    <w:rsid w:val="0046407A"/>
    <w:rsid w:val="00466137"/>
    <w:rsid w:val="00466C27"/>
    <w:rsid w:val="00472977"/>
    <w:rsid w:val="00474867"/>
    <w:rsid w:val="0047578B"/>
    <w:rsid w:val="00475BFC"/>
    <w:rsid w:val="00477376"/>
    <w:rsid w:val="0047796B"/>
    <w:rsid w:val="004813D6"/>
    <w:rsid w:val="00482B58"/>
    <w:rsid w:val="00482DCD"/>
    <w:rsid w:val="004831FD"/>
    <w:rsid w:val="0048333D"/>
    <w:rsid w:val="004869F0"/>
    <w:rsid w:val="004874D8"/>
    <w:rsid w:val="004903D8"/>
    <w:rsid w:val="004A1466"/>
    <w:rsid w:val="004A2FE5"/>
    <w:rsid w:val="004B63F2"/>
    <w:rsid w:val="004C08BE"/>
    <w:rsid w:val="004C1369"/>
    <w:rsid w:val="004C33C1"/>
    <w:rsid w:val="004C41C6"/>
    <w:rsid w:val="004C7A0A"/>
    <w:rsid w:val="004C7DB4"/>
    <w:rsid w:val="004D03F1"/>
    <w:rsid w:val="004D0404"/>
    <w:rsid w:val="004D1B08"/>
    <w:rsid w:val="004D27CE"/>
    <w:rsid w:val="004E2389"/>
    <w:rsid w:val="004E2853"/>
    <w:rsid w:val="004E6134"/>
    <w:rsid w:val="004E6549"/>
    <w:rsid w:val="004F1FA3"/>
    <w:rsid w:val="004F60D0"/>
    <w:rsid w:val="004F7A5B"/>
    <w:rsid w:val="00503D91"/>
    <w:rsid w:val="0050437F"/>
    <w:rsid w:val="00505BF9"/>
    <w:rsid w:val="00511B74"/>
    <w:rsid w:val="00511BA6"/>
    <w:rsid w:val="00520936"/>
    <w:rsid w:val="005213D4"/>
    <w:rsid w:val="00523523"/>
    <w:rsid w:val="005238DE"/>
    <w:rsid w:val="005249E9"/>
    <w:rsid w:val="00525463"/>
    <w:rsid w:val="0053072A"/>
    <w:rsid w:val="0053152B"/>
    <w:rsid w:val="00532100"/>
    <w:rsid w:val="0053238A"/>
    <w:rsid w:val="0053339A"/>
    <w:rsid w:val="00533796"/>
    <w:rsid w:val="00536320"/>
    <w:rsid w:val="00536414"/>
    <w:rsid w:val="00536B51"/>
    <w:rsid w:val="005413F5"/>
    <w:rsid w:val="00541423"/>
    <w:rsid w:val="00556632"/>
    <w:rsid w:val="00557E6F"/>
    <w:rsid w:val="005603CC"/>
    <w:rsid w:val="0056114C"/>
    <w:rsid w:val="00562E9B"/>
    <w:rsid w:val="00564F37"/>
    <w:rsid w:val="005655A0"/>
    <w:rsid w:val="00565692"/>
    <w:rsid w:val="0056794F"/>
    <w:rsid w:val="00570868"/>
    <w:rsid w:val="00572499"/>
    <w:rsid w:val="00572580"/>
    <w:rsid w:val="00572784"/>
    <w:rsid w:val="0057329E"/>
    <w:rsid w:val="005761D6"/>
    <w:rsid w:val="00576AD0"/>
    <w:rsid w:val="00577D93"/>
    <w:rsid w:val="0058033A"/>
    <w:rsid w:val="0058415A"/>
    <w:rsid w:val="0058561D"/>
    <w:rsid w:val="005869F9"/>
    <w:rsid w:val="0058725A"/>
    <w:rsid w:val="00591E14"/>
    <w:rsid w:val="00592FE3"/>
    <w:rsid w:val="00594C04"/>
    <w:rsid w:val="0059651E"/>
    <w:rsid w:val="00596FFF"/>
    <w:rsid w:val="005A1D0F"/>
    <w:rsid w:val="005A5617"/>
    <w:rsid w:val="005A66C3"/>
    <w:rsid w:val="005A77B4"/>
    <w:rsid w:val="005B074F"/>
    <w:rsid w:val="005B09C1"/>
    <w:rsid w:val="005B5ACF"/>
    <w:rsid w:val="005B6464"/>
    <w:rsid w:val="005C08B9"/>
    <w:rsid w:val="005C12C1"/>
    <w:rsid w:val="005C6DE2"/>
    <w:rsid w:val="005C7673"/>
    <w:rsid w:val="005D0486"/>
    <w:rsid w:val="005D0792"/>
    <w:rsid w:val="005D1B6E"/>
    <w:rsid w:val="005D2888"/>
    <w:rsid w:val="005D309E"/>
    <w:rsid w:val="005D39B9"/>
    <w:rsid w:val="005D3FC7"/>
    <w:rsid w:val="005D3FF8"/>
    <w:rsid w:val="005D4654"/>
    <w:rsid w:val="005D4A20"/>
    <w:rsid w:val="005D707C"/>
    <w:rsid w:val="005E19F2"/>
    <w:rsid w:val="005E2783"/>
    <w:rsid w:val="005E2FF5"/>
    <w:rsid w:val="005E4AF2"/>
    <w:rsid w:val="005E6BFB"/>
    <w:rsid w:val="005F0930"/>
    <w:rsid w:val="005F224A"/>
    <w:rsid w:val="005F5D68"/>
    <w:rsid w:val="005F61DC"/>
    <w:rsid w:val="00600A98"/>
    <w:rsid w:val="00603672"/>
    <w:rsid w:val="00606792"/>
    <w:rsid w:val="0061277A"/>
    <w:rsid w:val="00612F0A"/>
    <w:rsid w:val="00615251"/>
    <w:rsid w:val="006165BD"/>
    <w:rsid w:val="006166DE"/>
    <w:rsid w:val="00622E47"/>
    <w:rsid w:val="006230AA"/>
    <w:rsid w:val="00623950"/>
    <w:rsid w:val="00623F7C"/>
    <w:rsid w:val="00624180"/>
    <w:rsid w:val="00625843"/>
    <w:rsid w:val="00627946"/>
    <w:rsid w:val="00631D08"/>
    <w:rsid w:val="00633792"/>
    <w:rsid w:val="006416F1"/>
    <w:rsid w:val="00641777"/>
    <w:rsid w:val="00642D0D"/>
    <w:rsid w:val="00644457"/>
    <w:rsid w:val="00644E4A"/>
    <w:rsid w:val="006532A1"/>
    <w:rsid w:val="0065384C"/>
    <w:rsid w:val="00656A9D"/>
    <w:rsid w:val="00661171"/>
    <w:rsid w:val="00663188"/>
    <w:rsid w:val="0066736F"/>
    <w:rsid w:val="00670422"/>
    <w:rsid w:val="00673480"/>
    <w:rsid w:val="00673508"/>
    <w:rsid w:val="00675E7A"/>
    <w:rsid w:val="00676630"/>
    <w:rsid w:val="00677208"/>
    <w:rsid w:val="006775C6"/>
    <w:rsid w:val="00681BBA"/>
    <w:rsid w:val="00684F38"/>
    <w:rsid w:val="006856DF"/>
    <w:rsid w:val="006858C8"/>
    <w:rsid w:val="00687A27"/>
    <w:rsid w:val="00687EF9"/>
    <w:rsid w:val="0069191D"/>
    <w:rsid w:val="00691F49"/>
    <w:rsid w:val="006947FD"/>
    <w:rsid w:val="006A0561"/>
    <w:rsid w:val="006A2449"/>
    <w:rsid w:val="006A3779"/>
    <w:rsid w:val="006A48FC"/>
    <w:rsid w:val="006A4B1B"/>
    <w:rsid w:val="006A6C53"/>
    <w:rsid w:val="006A74F6"/>
    <w:rsid w:val="006A7582"/>
    <w:rsid w:val="006B77C0"/>
    <w:rsid w:val="006C2D9E"/>
    <w:rsid w:val="006C3A32"/>
    <w:rsid w:val="006C71FA"/>
    <w:rsid w:val="006C7CFB"/>
    <w:rsid w:val="006D3E23"/>
    <w:rsid w:val="006E0567"/>
    <w:rsid w:val="006E0B78"/>
    <w:rsid w:val="006E36AC"/>
    <w:rsid w:val="006E62B8"/>
    <w:rsid w:val="006E73DB"/>
    <w:rsid w:val="006F0429"/>
    <w:rsid w:val="006F2F5B"/>
    <w:rsid w:val="006F38AD"/>
    <w:rsid w:val="006F48C7"/>
    <w:rsid w:val="006F522F"/>
    <w:rsid w:val="00701360"/>
    <w:rsid w:val="007125C9"/>
    <w:rsid w:val="00714F1B"/>
    <w:rsid w:val="00717267"/>
    <w:rsid w:val="007248F2"/>
    <w:rsid w:val="00726464"/>
    <w:rsid w:val="00727615"/>
    <w:rsid w:val="0073016B"/>
    <w:rsid w:val="0073326E"/>
    <w:rsid w:val="00735376"/>
    <w:rsid w:val="007355C9"/>
    <w:rsid w:val="0073669D"/>
    <w:rsid w:val="00740F1A"/>
    <w:rsid w:val="00743133"/>
    <w:rsid w:val="00745E44"/>
    <w:rsid w:val="00747C98"/>
    <w:rsid w:val="00755575"/>
    <w:rsid w:val="00756D13"/>
    <w:rsid w:val="00756E47"/>
    <w:rsid w:val="00757C8E"/>
    <w:rsid w:val="00761447"/>
    <w:rsid w:val="00765114"/>
    <w:rsid w:val="00765F3E"/>
    <w:rsid w:val="00774703"/>
    <w:rsid w:val="00774C20"/>
    <w:rsid w:val="00781922"/>
    <w:rsid w:val="00782444"/>
    <w:rsid w:val="00783065"/>
    <w:rsid w:val="007836E2"/>
    <w:rsid w:val="00783A50"/>
    <w:rsid w:val="007864E2"/>
    <w:rsid w:val="00787B38"/>
    <w:rsid w:val="007907FA"/>
    <w:rsid w:val="007941D0"/>
    <w:rsid w:val="00794B9F"/>
    <w:rsid w:val="007A722D"/>
    <w:rsid w:val="007B1F87"/>
    <w:rsid w:val="007B5AE1"/>
    <w:rsid w:val="007C4874"/>
    <w:rsid w:val="007D0872"/>
    <w:rsid w:val="007D1069"/>
    <w:rsid w:val="007D1ED6"/>
    <w:rsid w:val="007D33FB"/>
    <w:rsid w:val="007D5E34"/>
    <w:rsid w:val="007E0CF2"/>
    <w:rsid w:val="007E0E93"/>
    <w:rsid w:val="007E4F2A"/>
    <w:rsid w:val="007E71A9"/>
    <w:rsid w:val="007E752D"/>
    <w:rsid w:val="007F01B1"/>
    <w:rsid w:val="007F0560"/>
    <w:rsid w:val="007F15B0"/>
    <w:rsid w:val="007F27DD"/>
    <w:rsid w:val="007F4F4C"/>
    <w:rsid w:val="00801760"/>
    <w:rsid w:val="008022DB"/>
    <w:rsid w:val="00803966"/>
    <w:rsid w:val="00804559"/>
    <w:rsid w:val="008054D8"/>
    <w:rsid w:val="0080666F"/>
    <w:rsid w:val="00806728"/>
    <w:rsid w:val="00811B23"/>
    <w:rsid w:val="00811E98"/>
    <w:rsid w:val="00812069"/>
    <w:rsid w:val="00812C8F"/>
    <w:rsid w:val="0082097E"/>
    <w:rsid w:val="00820A94"/>
    <w:rsid w:val="00823203"/>
    <w:rsid w:val="00824265"/>
    <w:rsid w:val="0082486C"/>
    <w:rsid w:val="008276A0"/>
    <w:rsid w:val="00827A37"/>
    <w:rsid w:val="00831251"/>
    <w:rsid w:val="0083154E"/>
    <w:rsid w:val="00832DCF"/>
    <w:rsid w:val="0083363A"/>
    <w:rsid w:val="00833870"/>
    <w:rsid w:val="0083440A"/>
    <w:rsid w:val="00841667"/>
    <w:rsid w:val="008431AF"/>
    <w:rsid w:val="0084360E"/>
    <w:rsid w:val="008456B7"/>
    <w:rsid w:val="00845C2D"/>
    <w:rsid w:val="00852665"/>
    <w:rsid w:val="00852FA4"/>
    <w:rsid w:val="00854F00"/>
    <w:rsid w:val="00855F5D"/>
    <w:rsid w:val="008567B3"/>
    <w:rsid w:val="0085750B"/>
    <w:rsid w:val="008627D8"/>
    <w:rsid w:val="008641A3"/>
    <w:rsid w:val="008648EF"/>
    <w:rsid w:val="00871521"/>
    <w:rsid w:val="00872538"/>
    <w:rsid w:val="00872906"/>
    <w:rsid w:val="00875315"/>
    <w:rsid w:val="00876519"/>
    <w:rsid w:val="00876BAC"/>
    <w:rsid w:val="00876FE4"/>
    <w:rsid w:val="008779B9"/>
    <w:rsid w:val="008805F6"/>
    <w:rsid w:val="00881BB0"/>
    <w:rsid w:val="00882972"/>
    <w:rsid w:val="008838C1"/>
    <w:rsid w:val="00883B92"/>
    <w:rsid w:val="00885005"/>
    <w:rsid w:val="00885042"/>
    <w:rsid w:val="00885E5C"/>
    <w:rsid w:val="00887452"/>
    <w:rsid w:val="008902ED"/>
    <w:rsid w:val="0089204C"/>
    <w:rsid w:val="00892232"/>
    <w:rsid w:val="00894F41"/>
    <w:rsid w:val="00897C1A"/>
    <w:rsid w:val="008A1A2A"/>
    <w:rsid w:val="008A4AAC"/>
    <w:rsid w:val="008A6528"/>
    <w:rsid w:val="008B22CD"/>
    <w:rsid w:val="008B2317"/>
    <w:rsid w:val="008B23F7"/>
    <w:rsid w:val="008B4A7B"/>
    <w:rsid w:val="008B5F7E"/>
    <w:rsid w:val="008B7DE3"/>
    <w:rsid w:val="008C196D"/>
    <w:rsid w:val="008C2E8A"/>
    <w:rsid w:val="008C4A31"/>
    <w:rsid w:val="008C6B01"/>
    <w:rsid w:val="008C6B60"/>
    <w:rsid w:val="008C7CFB"/>
    <w:rsid w:val="008D0F55"/>
    <w:rsid w:val="008D1302"/>
    <w:rsid w:val="008D22BB"/>
    <w:rsid w:val="008D2EB9"/>
    <w:rsid w:val="008D43E6"/>
    <w:rsid w:val="008D4594"/>
    <w:rsid w:val="008D488B"/>
    <w:rsid w:val="008D62E4"/>
    <w:rsid w:val="008D7CBA"/>
    <w:rsid w:val="008D7CFE"/>
    <w:rsid w:val="008E18C8"/>
    <w:rsid w:val="008E367F"/>
    <w:rsid w:val="008E4E02"/>
    <w:rsid w:val="008E6D6B"/>
    <w:rsid w:val="008E6DB1"/>
    <w:rsid w:val="008F0222"/>
    <w:rsid w:val="008F062E"/>
    <w:rsid w:val="008F0FCB"/>
    <w:rsid w:val="008F1C30"/>
    <w:rsid w:val="008F22C8"/>
    <w:rsid w:val="009031CE"/>
    <w:rsid w:val="0090431D"/>
    <w:rsid w:val="00911DA5"/>
    <w:rsid w:val="009144F2"/>
    <w:rsid w:val="00916906"/>
    <w:rsid w:val="00916C3E"/>
    <w:rsid w:val="0092546F"/>
    <w:rsid w:val="009266FB"/>
    <w:rsid w:val="00930C0F"/>
    <w:rsid w:val="00932793"/>
    <w:rsid w:val="00934349"/>
    <w:rsid w:val="00943E9F"/>
    <w:rsid w:val="0094517D"/>
    <w:rsid w:val="0095049B"/>
    <w:rsid w:val="00952097"/>
    <w:rsid w:val="00953720"/>
    <w:rsid w:val="00955351"/>
    <w:rsid w:val="009568DE"/>
    <w:rsid w:val="0096034E"/>
    <w:rsid w:val="00971B3F"/>
    <w:rsid w:val="00973122"/>
    <w:rsid w:val="00973F26"/>
    <w:rsid w:val="00974DC8"/>
    <w:rsid w:val="0097687A"/>
    <w:rsid w:val="00976EF2"/>
    <w:rsid w:val="00986A54"/>
    <w:rsid w:val="00986C76"/>
    <w:rsid w:val="00991951"/>
    <w:rsid w:val="00992781"/>
    <w:rsid w:val="00992BE9"/>
    <w:rsid w:val="00993E95"/>
    <w:rsid w:val="00997C52"/>
    <w:rsid w:val="009A05B3"/>
    <w:rsid w:val="009A135F"/>
    <w:rsid w:val="009A1F83"/>
    <w:rsid w:val="009A3058"/>
    <w:rsid w:val="009A6468"/>
    <w:rsid w:val="009B0491"/>
    <w:rsid w:val="009B1031"/>
    <w:rsid w:val="009B1D42"/>
    <w:rsid w:val="009B3A12"/>
    <w:rsid w:val="009B3CEC"/>
    <w:rsid w:val="009B56FF"/>
    <w:rsid w:val="009B597A"/>
    <w:rsid w:val="009C5D1F"/>
    <w:rsid w:val="009C5F5B"/>
    <w:rsid w:val="009C658F"/>
    <w:rsid w:val="009C672C"/>
    <w:rsid w:val="009C697D"/>
    <w:rsid w:val="009C76E7"/>
    <w:rsid w:val="009D1DC8"/>
    <w:rsid w:val="009D2E30"/>
    <w:rsid w:val="009D3927"/>
    <w:rsid w:val="009D3F30"/>
    <w:rsid w:val="009D596F"/>
    <w:rsid w:val="009D77CE"/>
    <w:rsid w:val="009E3841"/>
    <w:rsid w:val="009F1E8C"/>
    <w:rsid w:val="009F2B31"/>
    <w:rsid w:val="009F490D"/>
    <w:rsid w:val="009F4CD6"/>
    <w:rsid w:val="009F63A8"/>
    <w:rsid w:val="009F7751"/>
    <w:rsid w:val="00A008AF"/>
    <w:rsid w:val="00A03760"/>
    <w:rsid w:val="00A060EC"/>
    <w:rsid w:val="00A069D4"/>
    <w:rsid w:val="00A07DCC"/>
    <w:rsid w:val="00A215ED"/>
    <w:rsid w:val="00A22239"/>
    <w:rsid w:val="00A23D46"/>
    <w:rsid w:val="00A23DDA"/>
    <w:rsid w:val="00A25578"/>
    <w:rsid w:val="00A25A93"/>
    <w:rsid w:val="00A25D56"/>
    <w:rsid w:val="00A27A23"/>
    <w:rsid w:val="00A3379B"/>
    <w:rsid w:val="00A3607E"/>
    <w:rsid w:val="00A37759"/>
    <w:rsid w:val="00A4456B"/>
    <w:rsid w:val="00A45975"/>
    <w:rsid w:val="00A45BF2"/>
    <w:rsid w:val="00A45CBF"/>
    <w:rsid w:val="00A57B32"/>
    <w:rsid w:val="00A62022"/>
    <w:rsid w:val="00A6227D"/>
    <w:rsid w:val="00A623F8"/>
    <w:rsid w:val="00A63CCB"/>
    <w:rsid w:val="00A65ACB"/>
    <w:rsid w:val="00A65FBD"/>
    <w:rsid w:val="00A66A45"/>
    <w:rsid w:val="00A67722"/>
    <w:rsid w:val="00A71062"/>
    <w:rsid w:val="00A74222"/>
    <w:rsid w:val="00A7562E"/>
    <w:rsid w:val="00A75F98"/>
    <w:rsid w:val="00A7600C"/>
    <w:rsid w:val="00A806BB"/>
    <w:rsid w:val="00A81A1A"/>
    <w:rsid w:val="00A81F9A"/>
    <w:rsid w:val="00A8482C"/>
    <w:rsid w:val="00A84E27"/>
    <w:rsid w:val="00A93C9B"/>
    <w:rsid w:val="00A968B2"/>
    <w:rsid w:val="00A97741"/>
    <w:rsid w:val="00AA037A"/>
    <w:rsid w:val="00AA0B31"/>
    <w:rsid w:val="00AA15CB"/>
    <w:rsid w:val="00AA4659"/>
    <w:rsid w:val="00AA4D54"/>
    <w:rsid w:val="00AB00E0"/>
    <w:rsid w:val="00AB23BA"/>
    <w:rsid w:val="00AB2B92"/>
    <w:rsid w:val="00AB35C4"/>
    <w:rsid w:val="00AB3B27"/>
    <w:rsid w:val="00AC03C0"/>
    <w:rsid w:val="00AC2E4D"/>
    <w:rsid w:val="00AC4986"/>
    <w:rsid w:val="00AC58FD"/>
    <w:rsid w:val="00AC6166"/>
    <w:rsid w:val="00AC743C"/>
    <w:rsid w:val="00AD43B2"/>
    <w:rsid w:val="00AD79C9"/>
    <w:rsid w:val="00AE3781"/>
    <w:rsid w:val="00AE3CEE"/>
    <w:rsid w:val="00AE4984"/>
    <w:rsid w:val="00AF1AC8"/>
    <w:rsid w:val="00AF60BA"/>
    <w:rsid w:val="00B00963"/>
    <w:rsid w:val="00B025E0"/>
    <w:rsid w:val="00B027B7"/>
    <w:rsid w:val="00B0331D"/>
    <w:rsid w:val="00B05A0F"/>
    <w:rsid w:val="00B0745F"/>
    <w:rsid w:val="00B12562"/>
    <w:rsid w:val="00B134A0"/>
    <w:rsid w:val="00B256B0"/>
    <w:rsid w:val="00B263F4"/>
    <w:rsid w:val="00B2648D"/>
    <w:rsid w:val="00B30109"/>
    <w:rsid w:val="00B34FBC"/>
    <w:rsid w:val="00B3581F"/>
    <w:rsid w:val="00B360B0"/>
    <w:rsid w:val="00B36AE4"/>
    <w:rsid w:val="00B37ADA"/>
    <w:rsid w:val="00B42219"/>
    <w:rsid w:val="00B45786"/>
    <w:rsid w:val="00B47B6E"/>
    <w:rsid w:val="00B50161"/>
    <w:rsid w:val="00B5117C"/>
    <w:rsid w:val="00B511EE"/>
    <w:rsid w:val="00B51A84"/>
    <w:rsid w:val="00B51EE5"/>
    <w:rsid w:val="00B5256E"/>
    <w:rsid w:val="00B52D74"/>
    <w:rsid w:val="00B53AD9"/>
    <w:rsid w:val="00B61673"/>
    <w:rsid w:val="00B67480"/>
    <w:rsid w:val="00B70BA1"/>
    <w:rsid w:val="00B73CF7"/>
    <w:rsid w:val="00B75A84"/>
    <w:rsid w:val="00B80371"/>
    <w:rsid w:val="00B82FC0"/>
    <w:rsid w:val="00B87C80"/>
    <w:rsid w:val="00B902D2"/>
    <w:rsid w:val="00B90564"/>
    <w:rsid w:val="00B91A30"/>
    <w:rsid w:val="00B91C7F"/>
    <w:rsid w:val="00B92C96"/>
    <w:rsid w:val="00B934A8"/>
    <w:rsid w:val="00BA5754"/>
    <w:rsid w:val="00BA753C"/>
    <w:rsid w:val="00BB1C21"/>
    <w:rsid w:val="00BB7BE5"/>
    <w:rsid w:val="00BC3D60"/>
    <w:rsid w:val="00BD0047"/>
    <w:rsid w:val="00BD15D5"/>
    <w:rsid w:val="00BD381C"/>
    <w:rsid w:val="00BD41E5"/>
    <w:rsid w:val="00BD5C72"/>
    <w:rsid w:val="00BE02CC"/>
    <w:rsid w:val="00BE0E1A"/>
    <w:rsid w:val="00BE6CCE"/>
    <w:rsid w:val="00BE6D03"/>
    <w:rsid w:val="00BE714F"/>
    <w:rsid w:val="00BF3A86"/>
    <w:rsid w:val="00BF522F"/>
    <w:rsid w:val="00BF619C"/>
    <w:rsid w:val="00BF6E6C"/>
    <w:rsid w:val="00C01D44"/>
    <w:rsid w:val="00C055C8"/>
    <w:rsid w:val="00C05736"/>
    <w:rsid w:val="00C06D0D"/>
    <w:rsid w:val="00C13AFE"/>
    <w:rsid w:val="00C15C5F"/>
    <w:rsid w:val="00C15F17"/>
    <w:rsid w:val="00C17D9D"/>
    <w:rsid w:val="00C2015D"/>
    <w:rsid w:val="00C21950"/>
    <w:rsid w:val="00C222C2"/>
    <w:rsid w:val="00C276A9"/>
    <w:rsid w:val="00C30912"/>
    <w:rsid w:val="00C31E34"/>
    <w:rsid w:val="00C32C11"/>
    <w:rsid w:val="00C33001"/>
    <w:rsid w:val="00C34B46"/>
    <w:rsid w:val="00C37D26"/>
    <w:rsid w:val="00C40D94"/>
    <w:rsid w:val="00C43C2C"/>
    <w:rsid w:val="00C45438"/>
    <w:rsid w:val="00C5036B"/>
    <w:rsid w:val="00C5176F"/>
    <w:rsid w:val="00C5235B"/>
    <w:rsid w:val="00C53343"/>
    <w:rsid w:val="00C53DED"/>
    <w:rsid w:val="00C54C4C"/>
    <w:rsid w:val="00C5502B"/>
    <w:rsid w:val="00C5520F"/>
    <w:rsid w:val="00C55E2C"/>
    <w:rsid w:val="00C55ED2"/>
    <w:rsid w:val="00C564ED"/>
    <w:rsid w:val="00C56590"/>
    <w:rsid w:val="00C6389E"/>
    <w:rsid w:val="00C63ECD"/>
    <w:rsid w:val="00C64E53"/>
    <w:rsid w:val="00C65B26"/>
    <w:rsid w:val="00C668BB"/>
    <w:rsid w:val="00C676F7"/>
    <w:rsid w:val="00C72B56"/>
    <w:rsid w:val="00C74441"/>
    <w:rsid w:val="00C74542"/>
    <w:rsid w:val="00C75381"/>
    <w:rsid w:val="00C76CDC"/>
    <w:rsid w:val="00C803E1"/>
    <w:rsid w:val="00C85F76"/>
    <w:rsid w:val="00C9019E"/>
    <w:rsid w:val="00C925BB"/>
    <w:rsid w:val="00C93918"/>
    <w:rsid w:val="00C93C5D"/>
    <w:rsid w:val="00CA0164"/>
    <w:rsid w:val="00CA0E03"/>
    <w:rsid w:val="00CA10E9"/>
    <w:rsid w:val="00CA264C"/>
    <w:rsid w:val="00CA3700"/>
    <w:rsid w:val="00CA50AA"/>
    <w:rsid w:val="00CB0F30"/>
    <w:rsid w:val="00CB42D8"/>
    <w:rsid w:val="00CB4F8C"/>
    <w:rsid w:val="00CB656E"/>
    <w:rsid w:val="00CB6BB7"/>
    <w:rsid w:val="00CC56F9"/>
    <w:rsid w:val="00CD1EA2"/>
    <w:rsid w:val="00CD21B9"/>
    <w:rsid w:val="00CD255D"/>
    <w:rsid w:val="00CD5C6B"/>
    <w:rsid w:val="00CD625A"/>
    <w:rsid w:val="00CD6381"/>
    <w:rsid w:val="00CE0FD2"/>
    <w:rsid w:val="00CE3317"/>
    <w:rsid w:val="00CE53B5"/>
    <w:rsid w:val="00CE6FCF"/>
    <w:rsid w:val="00CF09B5"/>
    <w:rsid w:val="00CF2314"/>
    <w:rsid w:val="00CF2742"/>
    <w:rsid w:val="00CF4720"/>
    <w:rsid w:val="00D013FE"/>
    <w:rsid w:val="00D02801"/>
    <w:rsid w:val="00D0358B"/>
    <w:rsid w:val="00D0366A"/>
    <w:rsid w:val="00D1221A"/>
    <w:rsid w:val="00D14218"/>
    <w:rsid w:val="00D15686"/>
    <w:rsid w:val="00D21855"/>
    <w:rsid w:val="00D21EC3"/>
    <w:rsid w:val="00D26368"/>
    <w:rsid w:val="00D26DF2"/>
    <w:rsid w:val="00D30046"/>
    <w:rsid w:val="00D3355D"/>
    <w:rsid w:val="00D33CD7"/>
    <w:rsid w:val="00D36374"/>
    <w:rsid w:val="00D36AFA"/>
    <w:rsid w:val="00D4086D"/>
    <w:rsid w:val="00D41FC7"/>
    <w:rsid w:val="00D447BF"/>
    <w:rsid w:val="00D45B9F"/>
    <w:rsid w:val="00D51B95"/>
    <w:rsid w:val="00D52C15"/>
    <w:rsid w:val="00D536D1"/>
    <w:rsid w:val="00D56DBF"/>
    <w:rsid w:val="00D604EA"/>
    <w:rsid w:val="00D60B5D"/>
    <w:rsid w:val="00D61AA1"/>
    <w:rsid w:val="00D6337A"/>
    <w:rsid w:val="00D6381E"/>
    <w:rsid w:val="00D65526"/>
    <w:rsid w:val="00D65639"/>
    <w:rsid w:val="00D66EB7"/>
    <w:rsid w:val="00D67A7A"/>
    <w:rsid w:val="00D67BC0"/>
    <w:rsid w:val="00D71542"/>
    <w:rsid w:val="00D71A88"/>
    <w:rsid w:val="00D72AB3"/>
    <w:rsid w:val="00D73AF7"/>
    <w:rsid w:val="00D73B4D"/>
    <w:rsid w:val="00D740BD"/>
    <w:rsid w:val="00D74C29"/>
    <w:rsid w:val="00D82AAE"/>
    <w:rsid w:val="00D836CB"/>
    <w:rsid w:val="00D94740"/>
    <w:rsid w:val="00D9615C"/>
    <w:rsid w:val="00DA0F94"/>
    <w:rsid w:val="00DA7D50"/>
    <w:rsid w:val="00DB2583"/>
    <w:rsid w:val="00DB49AD"/>
    <w:rsid w:val="00DB7026"/>
    <w:rsid w:val="00DC0B80"/>
    <w:rsid w:val="00DC4776"/>
    <w:rsid w:val="00DC59CF"/>
    <w:rsid w:val="00DC6243"/>
    <w:rsid w:val="00DC7744"/>
    <w:rsid w:val="00DD09E0"/>
    <w:rsid w:val="00DD3CC3"/>
    <w:rsid w:val="00DD6AD7"/>
    <w:rsid w:val="00DE0D7B"/>
    <w:rsid w:val="00DE2331"/>
    <w:rsid w:val="00DE27D0"/>
    <w:rsid w:val="00DE47AB"/>
    <w:rsid w:val="00DE55B8"/>
    <w:rsid w:val="00DE5CA6"/>
    <w:rsid w:val="00DE6320"/>
    <w:rsid w:val="00DF0DAF"/>
    <w:rsid w:val="00DF2431"/>
    <w:rsid w:val="00DF4961"/>
    <w:rsid w:val="00E0074F"/>
    <w:rsid w:val="00E00A54"/>
    <w:rsid w:val="00E0149E"/>
    <w:rsid w:val="00E055E6"/>
    <w:rsid w:val="00E06818"/>
    <w:rsid w:val="00E1198D"/>
    <w:rsid w:val="00E1227D"/>
    <w:rsid w:val="00E130F7"/>
    <w:rsid w:val="00E14623"/>
    <w:rsid w:val="00E1701B"/>
    <w:rsid w:val="00E17C2F"/>
    <w:rsid w:val="00E20824"/>
    <w:rsid w:val="00E21261"/>
    <w:rsid w:val="00E24578"/>
    <w:rsid w:val="00E24AA1"/>
    <w:rsid w:val="00E27C68"/>
    <w:rsid w:val="00E310A1"/>
    <w:rsid w:val="00E311AC"/>
    <w:rsid w:val="00E32957"/>
    <w:rsid w:val="00E33A50"/>
    <w:rsid w:val="00E34285"/>
    <w:rsid w:val="00E34EC5"/>
    <w:rsid w:val="00E35045"/>
    <w:rsid w:val="00E35D76"/>
    <w:rsid w:val="00E46EEA"/>
    <w:rsid w:val="00E47BF3"/>
    <w:rsid w:val="00E5161E"/>
    <w:rsid w:val="00E61F10"/>
    <w:rsid w:val="00E632CA"/>
    <w:rsid w:val="00E638D0"/>
    <w:rsid w:val="00E64914"/>
    <w:rsid w:val="00E65E8D"/>
    <w:rsid w:val="00E669F2"/>
    <w:rsid w:val="00E6719A"/>
    <w:rsid w:val="00E71AF2"/>
    <w:rsid w:val="00E73646"/>
    <w:rsid w:val="00E741A1"/>
    <w:rsid w:val="00E74228"/>
    <w:rsid w:val="00E74B64"/>
    <w:rsid w:val="00E76DE7"/>
    <w:rsid w:val="00E843ED"/>
    <w:rsid w:val="00E84903"/>
    <w:rsid w:val="00E8759C"/>
    <w:rsid w:val="00E917BD"/>
    <w:rsid w:val="00E96732"/>
    <w:rsid w:val="00EA01F0"/>
    <w:rsid w:val="00EA01FF"/>
    <w:rsid w:val="00EA10E6"/>
    <w:rsid w:val="00EA1314"/>
    <w:rsid w:val="00EA1C53"/>
    <w:rsid w:val="00EA3568"/>
    <w:rsid w:val="00EA4141"/>
    <w:rsid w:val="00EA464A"/>
    <w:rsid w:val="00EA4A08"/>
    <w:rsid w:val="00EA4D86"/>
    <w:rsid w:val="00EA5253"/>
    <w:rsid w:val="00EB0DF7"/>
    <w:rsid w:val="00EB5250"/>
    <w:rsid w:val="00EB5CCC"/>
    <w:rsid w:val="00EC1C85"/>
    <w:rsid w:val="00EC2153"/>
    <w:rsid w:val="00EC3135"/>
    <w:rsid w:val="00EC3E84"/>
    <w:rsid w:val="00EC42E4"/>
    <w:rsid w:val="00ED16FC"/>
    <w:rsid w:val="00ED5F4E"/>
    <w:rsid w:val="00ED66D2"/>
    <w:rsid w:val="00ED7B6D"/>
    <w:rsid w:val="00EE01B3"/>
    <w:rsid w:val="00EE0B7D"/>
    <w:rsid w:val="00EE0C7F"/>
    <w:rsid w:val="00EE4FBE"/>
    <w:rsid w:val="00EE5751"/>
    <w:rsid w:val="00EE588C"/>
    <w:rsid w:val="00EE67E1"/>
    <w:rsid w:val="00EE6AA9"/>
    <w:rsid w:val="00EE7DB6"/>
    <w:rsid w:val="00EF1AB7"/>
    <w:rsid w:val="00EF1CB8"/>
    <w:rsid w:val="00EF2145"/>
    <w:rsid w:val="00EF39FE"/>
    <w:rsid w:val="00EF4A43"/>
    <w:rsid w:val="00F01249"/>
    <w:rsid w:val="00F01878"/>
    <w:rsid w:val="00F0457D"/>
    <w:rsid w:val="00F0472D"/>
    <w:rsid w:val="00F078F8"/>
    <w:rsid w:val="00F1283A"/>
    <w:rsid w:val="00F12AC0"/>
    <w:rsid w:val="00F12B5A"/>
    <w:rsid w:val="00F13AEC"/>
    <w:rsid w:val="00F13D5B"/>
    <w:rsid w:val="00F155C5"/>
    <w:rsid w:val="00F15CB4"/>
    <w:rsid w:val="00F17324"/>
    <w:rsid w:val="00F2288D"/>
    <w:rsid w:val="00F26116"/>
    <w:rsid w:val="00F2623F"/>
    <w:rsid w:val="00F26536"/>
    <w:rsid w:val="00F2660F"/>
    <w:rsid w:val="00F2678E"/>
    <w:rsid w:val="00F3209D"/>
    <w:rsid w:val="00F366CD"/>
    <w:rsid w:val="00F367CD"/>
    <w:rsid w:val="00F409D6"/>
    <w:rsid w:val="00F42279"/>
    <w:rsid w:val="00F42C7F"/>
    <w:rsid w:val="00F502C8"/>
    <w:rsid w:val="00F5180B"/>
    <w:rsid w:val="00F5283B"/>
    <w:rsid w:val="00F52BF8"/>
    <w:rsid w:val="00F52D4E"/>
    <w:rsid w:val="00F53C0A"/>
    <w:rsid w:val="00F541E9"/>
    <w:rsid w:val="00F55162"/>
    <w:rsid w:val="00F56930"/>
    <w:rsid w:val="00F57BAE"/>
    <w:rsid w:val="00F57F86"/>
    <w:rsid w:val="00F602C7"/>
    <w:rsid w:val="00F62AA1"/>
    <w:rsid w:val="00F635BD"/>
    <w:rsid w:val="00F652CC"/>
    <w:rsid w:val="00F67F80"/>
    <w:rsid w:val="00F71C20"/>
    <w:rsid w:val="00F72F7B"/>
    <w:rsid w:val="00F72FF3"/>
    <w:rsid w:val="00F750AF"/>
    <w:rsid w:val="00F76DF7"/>
    <w:rsid w:val="00F810EF"/>
    <w:rsid w:val="00F83274"/>
    <w:rsid w:val="00F8634B"/>
    <w:rsid w:val="00F87DB2"/>
    <w:rsid w:val="00F933C6"/>
    <w:rsid w:val="00F94F01"/>
    <w:rsid w:val="00F95090"/>
    <w:rsid w:val="00F953D7"/>
    <w:rsid w:val="00F97EFC"/>
    <w:rsid w:val="00FA0092"/>
    <w:rsid w:val="00FA10E5"/>
    <w:rsid w:val="00FA2A7B"/>
    <w:rsid w:val="00FB13AC"/>
    <w:rsid w:val="00FB35BC"/>
    <w:rsid w:val="00FB63D0"/>
    <w:rsid w:val="00FB7248"/>
    <w:rsid w:val="00FC09C5"/>
    <w:rsid w:val="00FC2B37"/>
    <w:rsid w:val="00FC361B"/>
    <w:rsid w:val="00FC4B5F"/>
    <w:rsid w:val="00FC5E24"/>
    <w:rsid w:val="00FC6DDB"/>
    <w:rsid w:val="00FD6F84"/>
    <w:rsid w:val="00FD7D01"/>
    <w:rsid w:val="00FE31DD"/>
    <w:rsid w:val="00FE4CC8"/>
    <w:rsid w:val="00FE4FDE"/>
    <w:rsid w:val="00FE6E32"/>
    <w:rsid w:val="00FF359A"/>
    <w:rsid w:val="00FF3919"/>
    <w:rsid w:val="00FF5D4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960081-BA48-4B53-B52D-BAD3AE60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FE3"/>
    <w:pPr>
      <w:spacing w:after="240" w:line="360" w:lineRule="auto"/>
      <w:jc w:val="both"/>
    </w:pPr>
    <w:rPr>
      <w:rFonts w:ascii="Arial" w:hAnsi="Arial" w:cs="Tahoma"/>
    </w:rPr>
  </w:style>
  <w:style w:type="paragraph" w:styleId="Ttulo1">
    <w:name w:val="heading 1"/>
    <w:basedOn w:val="Normal"/>
    <w:next w:val="Normal"/>
    <w:link w:val="Ttulo1Car"/>
    <w:uiPriority w:val="9"/>
    <w:qFormat/>
    <w:rsid w:val="00AF60BA"/>
    <w:pPr>
      <w:keepNext/>
      <w:keepLines/>
      <w:numPr>
        <w:numId w:val="12"/>
      </w:numPr>
      <w:pBdr>
        <w:bottom w:val="single" w:sz="12" w:space="10" w:color="1F497D" w:themeColor="text2"/>
      </w:pBdr>
      <w:tabs>
        <w:tab w:val="left" w:pos="567"/>
      </w:tabs>
      <w:spacing w:before="720" w:after="480"/>
      <w:jc w:val="center"/>
      <w:outlineLvl w:val="0"/>
    </w:pPr>
    <w:rPr>
      <w:rFonts w:eastAsiaTheme="majorEastAsia" w:cstheme="majorBidi"/>
      <w:b/>
      <w:bCs/>
      <w:caps/>
      <w:color w:val="365F91" w:themeColor="accent1" w:themeShade="BF"/>
      <w:sz w:val="28"/>
      <w:szCs w:val="28"/>
    </w:rPr>
  </w:style>
  <w:style w:type="paragraph" w:styleId="Ttulo2">
    <w:name w:val="heading 2"/>
    <w:basedOn w:val="Normal"/>
    <w:next w:val="Normal"/>
    <w:link w:val="Ttulo2Car"/>
    <w:uiPriority w:val="9"/>
    <w:unhideWhenUsed/>
    <w:qFormat/>
    <w:rsid w:val="007907FA"/>
    <w:pPr>
      <w:keepNext/>
      <w:keepLines/>
      <w:numPr>
        <w:ilvl w:val="1"/>
        <w:numId w:val="12"/>
      </w:numPr>
      <w:tabs>
        <w:tab w:val="left" w:pos="567"/>
      </w:tabs>
      <w:spacing w:before="360" w:after="360"/>
      <w:outlineLvl w:val="1"/>
    </w:pPr>
    <w:rPr>
      <w:rFonts w:eastAsiaTheme="majorEastAsia" w:cstheme="majorBidi"/>
      <w:b/>
      <w:bCs/>
      <w:caps/>
      <w:color w:val="1F497D" w:themeColor="text2"/>
      <w:sz w:val="24"/>
      <w:szCs w:val="26"/>
      <w:shd w:val="clear" w:color="auto" w:fill="FFFFFF"/>
    </w:rPr>
  </w:style>
  <w:style w:type="paragraph" w:styleId="Ttulo3">
    <w:name w:val="heading 3"/>
    <w:aliases w:val="Texto en tablas"/>
    <w:basedOn w:val="Normal"/>
    <w:next w:val="Normal"/>
    <w:link w:val="Ttulo3Car"/>
    <w:uiPriority w:val="9"/>
    <w:unhideWhenUsed/>
    <w:qFormat/>
    <w:rsid w:val="009F490D"/>
    <w:pPr>
      <w:spacing w:before="80" w:after="80"/>
      <w:jc w:val="left"/>
      <w:outlineLvl w:val="2"/>
    </w:pPr>
    <w:rPr>
      <w:bCs/>
      <w:lang w:val="en-US"/>
    </w:rPr>
  </w:style>
  <w:style w:type="paragraph" w:styleId="Ttulo4">
    <w:name w:val="heading 4"/>
    <w:basedOn w:val="Normal"/>
    <w:next w:val="Normal"/>
    <w:link w:val="Ttulo4Car"/>
    <w:uiPriority w:val="9"/>
    <w:unhideWhenUsed/>
    <w:qFormat/>
    <w:rsid w:val="00287B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87B12"/>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287B12"/>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287B1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287B1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7B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F1E8C"/>
    <w:pPr>
      <w:ind w:left="720"/>
      <w:contextualSpacing/>
    </w:pPr>
  </w:style>
  <w:style w:type="table" w:styleId="Tablaconcuadrcula">
    <w:name w:val="Table Grid"/>
    <w:basedOn w:val="Tablanormal"/>
    <w:uiPriority w:val="59"/>
    <w:rsid w:val="00FC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tulodellibro">
    <w:name w:val="Book Title"/>
    <w:basedOn w:val="Fuentedeprrafopredeter"/>
    <w:uiPriority w:val="33"/>
    <w:qFormat/>
    <w:rsid w:val="00016D1E"/>
    <w:rPr>
      <w:rFonts w:ascii="Tahoma" w:hAnsi="Tahoma" w:cs="Tahoma"/>
      <w:b/>
      <w:bCs/>
      <w:i/>
      <w:iCs/>
      <w:spacing w:val="5"/>
    </w:rPr>
  </w:style>
  <w:style w:type="paragraph" w:styleId="NormalWeb">
    <w:name w:val="Normal (Web)"/>
    <w:basedOn w:val="Normal"/>
    <w:uiPriority w:val="99"/>
    <w:unhideWhenUsed/>
    <w:rsid w:val="001E555B"/>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76CDC"/>
    <w:rPr>
      <w:color w:val="0000FF" w:themeColor="hyperlink"/>
      <w:u w:val="single"/>
    </w:rPr>
  </w:style>
  <w:style w:type="character" w:customStyle="1" w:styleId="Ttulo1Car">
    <w:name w:val="Título 1 Car"/>
    <w:basedOn w:val="Fuentedeprrafopredeter"/>
    <w:link w:val="Ttulo1"/>
    <w:uiPriority w:val="9"/>
    <w:rsid w:val="00AF60BA"/>
    <w:rPr>
      <w:rFonts w:ascii="Arial" w:eastAsiaTheme="majorEastAsia" w:hAnsi="Arial" w:cstheme="majorBidi"/>
      <w:b/>
      <w:bCs/>
      <w:caps/>
      <w:color w:val="365F91" w:themeColor="accent1" w:themeShade="BF"/>
      <w:sz w:val="28"/>
      <w:szCs w:val="28"/>
    </w:rPr>
  </w:style>
  <w:style w:type="character" w:customStyle="1" w:styleId="Ttulo2Car">
    <w:name w:val="Título 2 Car"/>
    <w:basedOn w:val="Fuentedeprrafopredeter"/>
    <w:link w:val="Ttulo2"/>
    <w:uiPriority w:val="9"/>
    <w:rsid w:val="007907FA"/>
    <w:rPr>
      <w:rFonts w:ascii="Arial" w:eastAsiaTheme="majorEastAsia" w:hAnsi="Arial" w:cstheme="majorBidi"/>
      <w:b/>
      <w:bCs/>
      <w:caps/>
      <w:color w:val="1F497D" w:themeColor="text2"/>
      <w:sz w:val="24"/>
      <w:szCs w:val="26"/>
    </w:rPr>
  </w:style>
  <w:style w:type="character" w:customStyle="1" w:styleId="apple-converted-space">
    <w:name w:val="apple-converted-space"/>
    <w:basedOn w:val="Fuentedeprrafopredeter"/>
    <w:rsid w:val="00EC1C85"/>
  </w:style>
  <w:style w:type="paragraph" w:customStyle="1" w:styleId="CitaviBibliographyEntry">
    <w:name w:val="Citavi Bibliography Entry"/>
    <w:basedOn w:val="Normal"/>
    <w:link w:val="CitaviBibliographyEntryCar"/>
    <w:rsid w:val="00C72B56"/>
    <w:pPr>
      <w:tabs>
        <w:tab w:val="left" w:pos="283"/>
      </w:tabs>
      <w:spacing w:after="60"/>
      <w:ind w:left="283" w:hanging="283"/>
    </w:pPr>
  </w:style>
  <w:style w:type="character" w:customStyle="1" w:styleId="PrrafodelistaCar">
    <w:name w:val="Párrafo de lista Car"/>
    <w:basedOn w:val="Fuentedeprrafopredeter"/>
    <w:link w:val="Prrafodelista"/>
    <w:uiPriority w:val="34"/>
    <w:rsid w:val="00C72B56"/>
  </w:style>
  <w:style w:type="character" w:customStyle="1" w:styleId="CitaviBibliographyEntryCar">
    <w:name w:val="Citavi Bibliography Entry Car"/>
    <w:basedOn w:val="PrrafodelistaCar"/>
    <w:link w:val="CitaviBibliographyEntry"/>
    <w:rsid w:val="00C72B56"/>
  </w:style>
  <w:style w:type="paragraph" w:customStyle="1" w:styleId="CitaviBibliographyHeading">
    <w:name w:val="Citavi Bibliography Heading"/>
    <w:basedOn w:val="Ttulo1"/>
    <w:link w:val="CitaviBibliographyHeadingCar"/>
    <w:rsid w:val="00C72B56"/>
    <w:pPr>
      <w:jc w:val="left"/>
    </w:pPr>
  </w:style>
  <w:style w:type="character" w:customStyle="1" w:styleId="CitaviBibliographyHeadingCar">
    <w:name w:val="Citavi Bibliography Heading Car"/>
    <w:basedOn w:val="PrrafodelistaCar"/>
    <w:link w:val="CitaviBibliographyHeading"/>
    <w:rsid w:val="00C72B56"/>
    <w:rPr>
      <w:rFonts w:ascii="Arial" w:eastAsiaTheme="majorEastAsia" w:hAnsi="Arial" w:cstheme="majorBidi"/>
      <w:b/>
      <w:bCs/>
      <w:caps/>
      <w:color w:val="365F91" w:themeColor="accent1" w:themeShade="BF"/>
      <w:sz w:val="28"/>
      <w:szCs w:val="28"/>
    </w:rPr>
  </w:style>
  <w:style w:type="paragraph" w:styleId="TtuloTDC">
    <w:name w:val="TOC Heading"/>
    <w:basedOn w:val="Ttulo1"/>
    <w:next w:val="Normal"/>
    <w:uiPriority w:val="39"/>
    <w:unhideWhenUsed/>
    <w:qFormat/>
    <w:rsid w:val="00287B12"/>
    <w:pPr>
      <w:spacing w:before="240"/>
      <w:jc w:val="left"/>
      <w:outlineLvl w:val="9"/>
    </w:pPr>
    <w:rPr>
      <w:rFonts w:asciiTheme="majorHAnsi" w:hAnsiTheme="majorHAnsi"/>
      <w:b w:val="0"/>
      <w:bCs w:val="0"/>
      <w:sz w:val="32"/>
      <w:szCs w:val="32"/>
    </w:rPr>
  </w:style>
  <w:style w:type="paragraph" w:styleId="Bibliografa">
    <w:name w:val="Bibliography"/>
    <w:basedOn w:val="Normal"/>
    <w:next w:val="Normal"/>
    <w:uiPriority w:val="37"/>
    <w:unhideWhenUsed/>
    <w:rsid w:val="00287B12"/>
  </w:style>
  <w:style w:type="character" w:styleId="Referenciaintensa">
    <w:name w:val="Intense Reference"/>
    <w:basedOn w:val="Fuentedeprrafopredeter"/>
    <w:uiPriority w:val="32"/>
    <w:qFormat/>
    <w:rsid w:val="00287B12"/>
    <w:rPr>
      <w:b/>
      <w:bCs/>
      <w:smallCaps/>
      <w:color w:val="4F81BD" w:themeColor="accent1"/>
      <w:spacing w:val="5"/>
    </w:rPr>
  </w:style>
  <w:style w:type="character" w:styleId="Referenciasutil">
    <w:name w:val="Subtle Reference"/>
    <w:basedOn w:val="Fuentedeprrafopredeter"/>
    <w:uiPriority w:val="31"/>
    <w:qFormat/>
    <w:rsid w:val="00287B12"/>
    <w:rPr>
      <w:smallCaps/>
      <w:color w:val="5A5A5A" w:themeColor="text1" w:themeTint="A5"/>
    </w:rPr>
  </w:style>
  <w:style w:type="character" w:styleId="nfasisintenso">
    <w:name w:val="Intense Emphasis"/>
    <w:basedOn w:val="Fuentedeprrafopredeter"/>
    <w:uiPriority w:val="21"/>
    <w:qFormat/>
    <w:rsid w:val="0018293E"/>
    <w:rPr>
      <w:rFonts w:ascii="Tahoma" w:hAnsi="Tahoma"/>
      <w:i/>
      <w:iCs/>
      <w:color w:val="auto"/>
      <w:sz w:val="20"/>
    </w:rPr>
  </w:style>
  <w:style w:type="character" w:styleId="nfasissutil">
    <w:name w:val="Subtle Emphasis"/>
    <w:aliases w:val="Etiquetas en referencias"/>
    <w:basedOn w:val="Fuentedeprrafopredeter"/>
    <w:uiPriority w:val="19"/>
    <w:qFormat/>
    <w:rsid w:val="005249E9"/>
    <w:rPr>
      <w:color w:val="auto"/>
    </w:rPr>
  </w:style>
  <w:style w:type="paragraph" w:styleId="Citadestacada">
    <w:name w:val="Intense Quote"/>
    <w:basedOn w:val="Normal"/>
    <w:next w:val="Normal"/>
    <w:link w:val="CitadestacadaCar"/>
    <w:uiPriority w:val="30"/>
    <w:qFormat/>
    <w:rsid w:val="00287B1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287B12"/>
    <w:rPr>
      <w:i/>
      <w:iCs/>
      <w:color w:val="4F81BD" w:themeColor="accent1"/>
    </w:rPr>
  </w:style>
  <w:style w:type="paragraph" w:styleId="Cita">
    <w:name w:val="Quote"/>
    <w:aliases w:val="Titulo 3"/>
    <w:basedOn w:val="Ttulo2"/>
    <w:next w:val="Normal"/>
    <w:link w:val="CitaCar"/>
    <w:uiPriority w:val="29"/>
    <w:qFormat/>
    <w:rsid w:val="00C75381"/>
    <w:pPr>
      <w:numPr>
        <w:ilvl w:val="2"/>
      </w:numPr>
      <w:tabs>
        <w:tab w:val="left" w:pos="1134"/>
      </w:tabs>
      <w:spacing w:after="160"/>
      <w:ind w:right="284"/>
      <w:outlineLvl w:val="2"/>
    </w:pPr>
    <w:rPr>
      <w:iCs/>
      <w:caps w:val="0"/>
    </w:rPr>
  </w:style>
  <w:style w:type="character" w:customStyle="1" w:styleId="CitaCar">
    <w:name w:val="Cita Car"/>
    <w:aliases w:val="Titulo 3 Car"/>
    <w:basedOn w:val="Fuentedeprrafopredeter"/>
    <w:link w:val="Cita"/>
    <w:uiPriority w:val="29"/>
    <w:rsid w:val="00C75381"/>
    <w:rPr>
      <w:rFonts w:ascii="Arial" w:eastAsiaTheme="majorEastAsia" w:hAnsi="Arial" w:cstheme="majorBidi"/>
      <w:b/>
      <w:bCs/>
      <w:iCs/>
      <w:color w:val="1F497D" w:themeColor="text2"/>
      <w:sz w:val="24"/>
      <w:szCs w:val="26"/>
    </w:rPr>
  </w:style>
  <w:style w:type="table" w:styleId="Listamedia1-nfasis1">
    <w:name w:val="Medium List 1 Accent 1"/>
    <w:basedOn w:val="Tablanormal"/>
    <w:uiPriority w:val="65"/>
    <w:semiHidden/>
    <w:unhideWhenUsed/>
    <w:rsid w:val="00287B1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medio2-nfasis1">
    <w:name w:val="Medium Shading 2 Accent 1"/>
    <w:basedOn w:val="Tablanormal"/>
    <w:uiPriority w:val="64"/>
    <w:semiHidden/>
    <w:unhideWhenUsed/>
    <w:rsid w:val="00287B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semiHidden/>
    <w:unhideWhenUsed/>
    <w:rsid w:val="00287B1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semiHidden/>
    <w:unhideWhenUsed/>
    <w:rsid w:val="00287B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1">
    <w:name w:val="Light List Accent 1"/>
    <w:basedOn w:val="Tablanormal"/>
    <w:uiPriority w:val="61"/>
    <w:semiHidden/>
    <w:unhideWhenUsed/>
    <w:rsid w:val="00287B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semiHidden/>
    <w:unhideWhenUsed/>
    <w:rsid w:val="00287B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
    <w:name w:val="Colorful Grid"/>
    <w:basedOn w:val="Tablanormal"/>
    <w:uiPriority w:val="73"/>
    <w:semiHidden/>
    <w:unhideWhenUsed/>
    <w:rsid w:val="00287B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vistosa">
    <w:name w:val="Colorful List"/>
    <w:basedOn w:val="Tablanormal"/>
    <w:uiPriority w:val="72"/>
    <w:semiHidden/>
    <w:unhideWhenUsed/>
    <w:rsid w:val="00287B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vistoso">
    <w:name w:val="Colorful Shading"/>
    <w:basedOn w:val="Tablanormal"/>
    <w:uiPriority w:val="71"/>
    <w:semiHidden/>
    <w:unhideWhenUsed/>
    <w:rsid w:val="00287B1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287B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
    <w:name w:val="Medium Grid 3"/>
    <w:basedOn w:val="Tablanormal"/>
    <w:uiPriority w:val="69"/>
    <w:semiHidden/>
    <w:unhideWhenUsed/>
    <w:rsid w:val="00287B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2">
    <w:name w:val="Medium Grid 2"/>
    <w:basedOn w:val="Tablanormal"/>
    <w:uiPriority w:val="68"/>
    <w:semiHidden/>
    <w:unhideWhenUsed/>
    <w:rsid w:val="00287B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1">
    <w:name w:val="Medium Grid 1"/>
    <w:basedOn w:val="Tablanormal"/>
    <w:uiPriority w:val="67"/>
    <w:semiHidden/>
    <w:unhideWhenUsed/>
    <w:rsid w:val="00287B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
    <w:name w:val="Medium List 2"/>
    <w:basedOn w:val="Tablanormal"/>
    <w:uiPriority w:val="66"/>
    <w:semiHidden/>
    <w:unhideWhenUsed/>
    <w:rsid w:val="00287B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
    <w:name w:val="Medium List 1"/>
    <w:basedOn w:val="Tablanormal"/>
    <w:uiPriority w:val="65"/>
    <w:semiHidden/>
    <w:unhideWhenUsed/>
    <w:rsid w:val="00287B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
    <w:name w:val="Medium Shading 2"/>
    <w:basedOn w:val="Tablanormal"/>
    <w:uiPriority w:val="64"/>
    <w:semiHidden/>
    <w:unhideWhenUsed/>
    <w:rsid w:val="00287B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semiHidden/>
    <w:unhideWhenUsed/>
    <w:rsid w:val="00287B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semiHidden/>
    <w:unhideWhenUsed/>
    <w:rsid w:val="00287B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
    <w:name w:val="Light List"/>
    <w:basedOn w:val="Tablanormal"/>
    <w:uiPriority w:val="61"/>
    <w:semiHidden/>
    <w:unhideWhenUsed/>
    <w:rsid w:val="00287B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
    <w:name w:val="Light Shading"/>
    <w:basedOn w:val="Tablanormal"/>
    <w:uiPriority w:val="60"/>
    <w:semiHidden/>
    <w:unhideWhenUsed/>
    <w:rsid w:val="00287B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basedOn w:val="Normal"/>
    <w:link w:val="SinespaciadoCar"/>
    <w:uiPriority w:val="1"/>
    <w:qFormat/>
    <w:rsid w:val="00CD625A"/>
    <w:pPr>
      <w:spacing w:after="0"/>
    </w:pPr>
    <w:rPr>
      <w:sz w:val="20"/>
    </w:rPr>
  </w:style>
  <w:style w:type="character" w:styleId="VariableHTML">
    <w:name w:val="HTML Variable"/>
    <w:basedOn w:val="Fuentedeprrafopredeter"/>
    <w:uiPriority w:val="99"/>
    <w:semiHidden/>
    <w:unhideWhenUsed/>
    <w:rsid w:val="00287B12"/>
    <w:rPr>
      <w:i/>
      <w:iCs/>
    </w:rPr>
  </w:style>
  <w:style w:type="character" w:styleId="MquinadeescribirHTML">
    <w:name w:val="HTML Typewriter"/>
    <w:basedOn w:val="Fuentedeprrafopredeter"/>
    <w:uiPriority w:val="99"/>
    <w:semiHidden/>
    <w:unhideWhenUsed/>
    <w:rsid w:val="00287B12"/>
    <w:rPr>
      <w:rFonts w:ascii="Consolas" w:hAnsi="Consolas" w:cs="Consolas"/>
      <w:sz w:val="20"/>
      <w:szCs w:val="20"/>
    </w:rPr>
  </w:style>
  <w:style w:type="character" w:styleId="EjemplodeHTML">
    <w:name w:val="HTML Sample"/>
    <w:basedOn w:val="Fuentedeprrafopredeter"/>
    <w:uiPriority w:val="99"/>
    <w:semiHidden/>
    <w:unhideWhenUsed/>
    <w:rsid w:val="00287B12"/>
    <w:rPr>
      <w:rFonts w:ascii="Consolas" w:hAnsi="Consolas" w:cs="Consolas"/>
      <w:sz w:val="24"/>
      <w:szCs w:val="24"/>
    </w:rPr>
  </w:style>
  <w:style w:type="paragraph" w:styleId="HTMLconformatoprevio">
    <w:name w:val="HTML Preformatted"/>
    <w:basedOn w:val="Normal"/>
    <w:link w:val="HTMLconformatoprevioCar"/>
    <w:uiPriority w:val="99"/>
    <w:semiHidden/>
    <w:unhideWhenUsed/>
    <w:rsid w:val="00287B12"/>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287B12"/>
    <w:rPr>
      <w:rFonts w:ascii="Consolas" w:hAnsi="Consolas" w:cs="Consolas"/>
      <w:sz w:val="20"/>
      <w:szCs w:val="20"/>
    </w:rPr>
  </w:style>
  <w:style w:type="character" w:styleId="TecladoHTML">
    <w:name w:val="HTML Keyboard"/>
    <w:basedOn w:val="Fuentedeprrafopredeter"/>
    <w:uiPriority w:val="99"/>
    <w:semiHidden/>
    <w:unhideWhenUsed/>
    <w:rsid w:val="00287B12"/>
    <w:rPr>
      <w:rFonts w:ascii="Consolas" w:hAnsi="Consolas" w:cs="Consolas"/>
      <w:sz w:val="20"/>
      <w:szCs w:val="20"/>
    </w:rPr>
  </w:style>
  <w:style w:type="character" w:styleId="DefinicinHTML">
    <w:name w:val="HTML Definition"/>
    <w:basedOn w:val="Fuentedeprrafopredeter"/>
    <w:uiPriority w:val="99"/>
    <w:semiHidden/>
    <w:unhideWhenUsed/>
    <w:rsid w:val="00287B12"/>
    <w:rPr>
      <w:i/>
      <w:iCs/>
    </w:rPr>
  </w:style>
  <w:style w:type="character" w:styleId="CdigoHTML">
    <w:name w:val="HTML Code"/>
    <w:basedOn w:val="Fuentedeprrafopredeter"/>
    <w:uiPriority w:val="99"/>
    <w:semiHidden/>
    <w:unhideWhenUsed/>
    <w:rsid w:val="00287B12"/>
    <w:rPr>
      <w:rFonts w:ascii="Consolas" w:hAnsi="Consolas" w:cs="Consolas"/>
      <w:sz w:val="20"/>
      <w:szCs w:val="20"/>
    </w:rPr>
  </w:style>
  <w:style w:type="character" w:styleId="CitaHTML">
    <w:name w:val="HTML Cite"/>
    <w:basedOn w:val="Fuentedeprrafopredeter"/>
    <w:uiPriority w:val="99"/>
    <w:semiHidden/>
    <w:unhideWhenUsed/>
    <w:rsid w:val="00287B12"/>
    <w:rPr>
      <w:i/>
      <w:iCs/>
    </w:rPr>
  </w:style>
  <w:style w:type="paragraph" w:styleId="DireccinHTML">
    <w:name w:val="HTML Address"/>
    <w:basedOn w:val="Normal"/>
    <w:link w:val="DireccinHTMLCar"/>
    <w:uiPriority w:val="99"/>
    <w:semiHidden/>
    <w:unhideWhenUsed/>
    <w:rsid w:val="00287B12"/>
    <w:pPr>
      <w:spacing w:after="0"/>
    </w:pPr>
    <w:rPr>
      <w:i/>
      <w:iCs/>
    </w:rPr>
  </w:style>
  <w:style w:type="character" w:customStyle="1" w:styleId="DireccinHTMLCar">
    <w:name w:val="Dirección HTML Car"/>
    <w:basedOn w:val="Fuentedeprrafopredeter"/>
    <w:link w:val="DireccinHTML"/>
    <w:uiPriority w:val="99"/>
    <w:semiHidden/>
    <w:rsid w:val="00287B12"/>
    <w:rPr>
      <w:i/>
      <w:iCs/>
    </w:rPr>
  </w:style>
  <w:style w:type="character" w:styleId="AcrnimoHTML">
    <w:name w:val="HTML Acronym"/>
    <w:basedOn w:val="Fuentedeprrafopredeter"/>
    <w:uiPriority w:val="99"/>
    <w:semiHidden/>
    <w:unhideWhenUsed/>
    <w:rsid w:val="00287B12"/>
  </w:style>
  <w:style w:type="paragraph" w:styleId="Textosinformato">
    <w:name w:val="Plain Text"/>
    <w:basedOn w:val="Normal"/>
    <w:link w:val="TextosinformatoCar"/>
    <w:uiPriority w:val="99"/>
    <w:semiHidden/>
    <w:unhideWhenUsed/>
    <w:rsid w:val="00287B12"/>
    <w:pPr>
      <w:spacing w:after="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287B12"/>
    <w:rPr>
      <w:rFonts w:ascii="Consolas" w:hAnsi="Consolas" w:cs="Consolas"/>
      <w:sz w:val="21"/>
      <w:szCs w:val="21"/>
    </w:rPr>
  </w:style>
  <w:style w:type="paragraph" w:styleId="Mapadeldocumento">
    <w:name w:val="Document Map"/>
    <w:basedOn w:val="Normal"/>
    <w:link w:val="MapadeldocumentoCar"/>
    <w:uiPriority w:val="99"/>
    <w:semiHidden/>
    <w:unhideWhenUsed/>
    <w:rsid w:val="00287B12"/>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287B12"/>
    <w:rPr>
      <w:rFonts w:ascii="Segoe UI" w:hAnsi="Segoe UI" w:cs="Segoe UI"/>
      <w:sz w:val="16"/>
      <w:szCs w:val="16"/>
    </w:rPr>
  </w:style>
  <w:style w:type="character" w:styleId="nfasis">
    <w:name w:val="Emphasis"/>
    <w:basedOn w:val="Fuentedeprrafopredeter"/>
    <w:uiPriority w:val="20"/>
    <w:qFormat/>
    <w:rsid w:val="004F7A5B"/>
    <w:rPr>
      <w:rFonts w:ascii="Tahoma" w:hAnsi="Tahoma"/>
      <w:sz w:val="20"/>
    </w:rPr>
  </w:style>
  <w:style w:type="character" w:styleId="Textoennegrita">
    <w:name w:val="Strong"/>
    <w:basedOn w:val="Fuentedeprrafopredeter"/>
    <w:uiPriority w:val="22"/>
    <w:qFormat/>
    <w:rsid w:val="00287B12"/>
    <w:rPr>
      <w:b/>
      <w:bCs/>
    </w:rPr>
  </w:style>
  <w:style w:type="character" w:styleId="Hipervnculovisitado">
    <w:name w:val="FollowedHyperlink"/>
    <w:basedOn w:val="Fuentedeprrafopredeter"/>
    <w:uiPriority w:val="99"/>
    <w:semiHidden/>
    <w:unhideWhenUsed/>
    <w:rsid w:val="00287B12"/>
    <w:rPr>
      <w:color w:val="800080" w:themeColor="followedHyperlink"/>
      <w:u w:val="single"/>
    </w:rPr>
  </w:style>
  <w:style w:type="paragraph" w:styleId="Textodebloque">
    <w:name w:val="Block Text"/>
    <w:basedOn w:val="Normal"/>
    <w:uiPriority w:val="99"/>
    <w:semiHidden/>
    <w:unhideWhenUsed/>
    <w:rsid w:val="00287B1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Sangra3detindependiente">
    <w:name w:val="Body Text Indent 3"/>
    <w:basedOn w:val="Normal"/>
    <w:link w:val="Sangra3detindependienteCar"/>
    <w:uiPriority w:val="99"/>
    <w:semiHidden/>
    <w:unhideWhenUsed/>
    <w:rsid w:val="00287B1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287B12"/>
    <w:rPr>
      <w:sz w:val="16"/>
      <w:szCs w:val="16"/>
    </w:rPr>
  </w:style>
  <w:style w:type="paragraph" w:styleId="Sangra2detindependiente">
    <w:name w:val="Body Text Indent 2"/>
    <w:basedOn w:val="Normal"/>
    <w:link w:val="Sangra2detindependienteCar"/>
    <w:uiPriority w:val="99"/>
    <w:semiHidden/>
    <w:unhideWhenUsed/>
    <w:rsid w:val="00287B12"/>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287B12"/>
  </w:style>
  <w:style w:type="paragraph" w:styleId="Textoindependiente3">
    <w:name w:val="Body Text 3"/>
    <w:basedOn w:val="Normal"/>
    <w:link w:val="Textoindependiente3Car"/>
    <w:uiPriority w:val="99"/>
    <w:semiHidden/>
    <w:unhideWhenUsed/>
    <w:rsid w:val="00287B12"/>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87B12"/>
    <w:rPr>
      <w:sz w:val="16"/>
      <w:szCs w:val="16"/>
    </w:rPr>
  </w:style>
  <w:style w:type="paragraph" w:styleId="Textoindependiente2">
    <w:name w:val="Body Text 2"/>
    <w:basedOn w:val="Normal"/>
    <w:link w:val="Textoindependiente2Car"/>
    <w:uiPriority w:val="99"/>
    <w:semiHidden/>
    <w:unhideWhenUsed/>
    <w:rsid w:val="00287B12"/>
    <w:pPr>
      <w:spacing w:after="120" w:line="480" w:lineRule="auto"/>
    </w:pPr>
  </w:style>
  <w:style w:type="character" w:customStyle="1" w:styleId="Textoindependiente2Car">
    <w:name w:val="Texto independiente 2 Car"/>
    <w:basedOn w:val="Fuentedeprrafopredeter"/>
    <w:link w:val="Textoindependiente2"/>
    <w:uiPriority w:val="99"/>
    <w:semiHidden/>
    <w:rsid w:val="00287B12"/>
  </w:style>
  <w:style w:type="paragraph" w:styleId="Encabezadodenota">
    <w:name w:val="Note Heading"/>
    <w:basedOn w:val="Normal"/>
    <w:next w:val="Normal"/>
    <w:link w:val="EncabezadodenotaCar"/>
    <w:uiPriority w:val="99"/>
    <w:semiHidden/>
    <w:unhideWhenUsed/>
    <w:rsid w:val="00287B12"/>
    <w:pPr>
      <w:spacing w:after="0"/>
    </w:pPr>
  </w:style>
  <w:style w:type="character" w:customStyle="1" w:styleId="EncabezadodenotaCar">
    <w:name w:val="Encabezado de nota Car"/>
    <w:basedOn w:val="Fuentedeprrafopredeter"/>
    <w:link w:val="Encabezadodenota"/>
    <w:uiPriority w:val="99"/>
    <w:semiHidden/>
    <w:rsid w:val="00287B12"/>
  </w:style>
  <w:style w:type="paragraph" w:styleId="Sangradetextonormal">
    <w:name w:val="Body Text Indent"/>
    <w:basedOn w:val="Normal"/>
    <w:link w:val="SangradetextonormalCar"/>
    <w:uiPriority w:val="99"/>
    <w:semiHidden/>
    <w:unhideWhenUsed/>
    <w:rsid w:val="00287B12"/>
    <w:pPr>
      <w:spacing w:after="120"/>
      <w:ind w:left="283"/>
    </w:pPr>
  </w:style>
  <w:style w:type="character" w:customStyle="1" w:styleId="SangradetextonormalCar">
    <w:name w:val="Sangría de texto normal Car"/>
    <w:basedOn w:val="Fuentedeprrafopredeter"/>
    <w:link w:val="Sangradetextonormal"/>
    <w:uiPriority w:val="99"/>
    <w:semiHidden/>
    <w:rsid w:val="00287B12"/>
  </w:style>
  <w:style w:type="paragraph" w:styleId="Textoindependienteprimerasangra2">
    <w:name w:val="Body Text First Indent 2"/>
    <w:basedOn w:val="Sangradetextonormal"/>
    <w:link w:val="Textoindependienteprimerasangra2Car"/>
    <w:uiPriority w:val="99"/>
    <w:semiHidden/>
    <w:unhideWhenUsed/>
    <w:rsid w:val="00287B1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87B12"/>
  </w:style>
  <w:style w:type="paragraph" w:styleId="Textoindependiente">
    <w:name w:val="Body Text"/>
    <w:basedOn w:val="Normal"/>
    <w:link w:val="TextoindependienteCar"/>
    <w:uiPriority w:val="99"/>
    <w:semiHidden/>
    <w:unhideWhenUsed/>
    <w:rsid w:val="00287B12"/>
    <w:pPr>
      <w:spacing w:after="120"/>
    </w:pPr>
  </w:style>
  <w:style w:type="character" w:customStyle="1" w:styleId="TextoindependienteCar">
    <w:name w:val="Texto independiente Car"/>
    <w:basedOn w:val="Fuentedeprrafopredeter"/>
    <w:link w:val="Textoindependiente"/>
    <w:uiPriority w:val="99"/>
    <w:semiHidden/>
    <w:rsid w:val="00287B12"/>
  </w:style>
  <w:style w:type="paragraph" w:styleId="Textoindependienteprimerasangra">
    <w:name w:val="Body Text First Indent"/>
    <w:basedOn w:val="Textoindependiente"/>
    <w:link w:val="TextoindependienteprimerasangraCar"/>
    <w:uiPriority w:val="99"/>
    <w:semiHidden/>
    <w:unhideWhenUsed/>
    <w:rsid w:val="00287B1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87B12"/>
  </w:style>
  <w:style w:type="paragraph" w:styleId="Fecha">
    <w:name w:val="Date"/>
    <w:basedOn w:val="Normal"/>
    <w:next w:val="Normal"/>
    <w:link w:val="FechaCar"/>
    <w:uiPriority w:val="99"/>
    <w:semiHidden/>
    <w:unhideWhenUsed/>
    <w:rsid w:val="00287B12"/>
  </w:style>
  <w:style w:type="character" w:customStyle="1" w:styleId="FechaCar">
    <w:name w:val="Fecha Car"/>
    <w:basedOn w:val="Fuentedeprrafopredeter"/>
    <w:link w:val="Fecha"/>
    <w:uiPriority w:val="99"/>
    <w:semiHidden/>
    <w:rsid w:val="00287B12"/>
  </w:style>
  <w:style w:type="paragraph" w:styleId="Saludo">
    <w:name w:val="Salutation"/>
    <w:basedOn w:val="Normal"/>
    <w:next w:val="Normal"/>
    <w:link w:val="SaludoCar"/>
    <w:uiPriority w:val="99"/>
    <w:semiHidden/>
    <w:unhideWhenUsed/>
    <w:rsid w:val="00287B12"/>
  </w:style>
  <w:style w:type="character" w:customStyle="1" w:styleId="SaludoCar">
    <w:name w:val="Saludo Car"/>
    <w:basedOn w:val="Fuentedeprrafopredeter"/>
    <w:link w:val="Saludo"/>
    <w:uiPriority w:val="99"/>
    <w:semiHidden/>
    <w:rsid w:val="00287B12"/>
  </w:style>
  <w:style w:type="paragraph" w:styleId="Subttulo">
    <w:name w:val="Subtitle"/>
    <w:basedOn w:val="Normal"/>
    <w:next w:val="Normal"/>
    <w:link w:val="SubttuloCar"/>
    <w:uiPriority w:val="11"/>
    <w:qFormat/>
    <w:rsid w:val="00287B12"/>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287B12"/>
    <w:rPr>
      <w:color w:val="5A5A5A" w:themeColor="text1" w:themeTint="A5"/>
      <w:spacing w:val="15"/>
    </w:rPr>
  </w:style>
  <w:style w:type="paragraph" w:styleId="Encabezadodemensaje">
    <w:name w:val="Message Header"/>
    <w:basedOn w:val="Normal"/>
    <w:link w:val="EncabezadodemensajeCar"/>
    <w:uiPriority w:val="99"/>
    <w:semiHidden/>
    <w:unhideWhenUsed/>
    <w:rsid w:val="00287B1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287B12"/>
    <w:rPr>
      <w:rFonts w:asciiTheme="majorHAnsi" w:eastAsiaTheme="majorEastAsia" w:hAnsiTheme="majorHAnsi" w:cstheme="majorBidi"/>
      <w:sz w:val="24"/>
      <w:szCs w:val="24"/>
      <w:shd w:val="pct20" w:color="auto" w:fill="auto"/>
    </w:rPr>
  </w:style>
  <w:style w:type="paragraph" w:styleId="Continuarlista5">
    <w:name w:val="List Continue 5"/>
    <w:basedOn w:val="Normal"/>
    <w:uiPriority w:val="99"/>
    <w:semiHidden/>
    <w:unhideWhenUsed/>
    <w:rsid w:val="00287B12"/>
    <w:pPr>
      <w:spacing w:after="120"/>
      <w:ind w:left="1415"/>
      <w:contextualSpacing/>
    </w:pPr>
  </w:style>
  <w:style w:type="paragraph" w:styleId="Continuarlista4">
    <w:name w:val="List Continue 4"/>
    <w:basedOn w:val="Normal"/>
    <w:uiPriority w:val="99"/>
    <w:semiHidden/>
    <w:unhideWhenUsed/>
    <w:rsid w:val="00287B12"/>
    <w:pPr>
      <w:spacing w:after="120"/>
      <w:ind w:left="1132"/>
      <w:contextualSpacing/>
    </w:pPr>
  </w:style>
  <w:style w:type="paragraph" w:styleId="Continuarlista3">
    <w:name w:val="List Continue 3"/>
    <w:basedOn w:val="Normal"/>
    <w:uiPriority w:val="99"/>
    <w:semiHidden/>
    <w:unhideWhenUsed/>
    <w:rsid w:val="00287B12"/>
    <w:pPr>
      <w:spacing w:after="120"/>
      <w:ind w:left="849"/>
      <w:contextualSpacing/>
    </w:pPr>
  </w:style>
  <w:style w:type="paragraph" w:styleId="Continuarlista2">
    <w:name w:val="List Continue 2"/>
    <w:basedOn w:val="Normal"/>
    <w:uiPriority w:val="99"/>
    <w:semiHidden/>
    <w:unhideWhenUsed/>
    <w:rsid w:val="00287B12"/>
    <w:pPr>
      <w:spacing w:after="120"/>
      <w:ind w:left="566"/>
      <w:contextualSpacing/>
    </w:pPr>
  </w:style>
  <w:style w:type="paragraph" w:styleId="Continuarlista">
    <w:name w:val="List Continue"/>
    <w:basedOn w:val="Normal"/>
    <w:uiPriority w:val="99"/>
    <w:semiHidden/>
    <w:unhideWhenUsed/>
    <w:rsid w:val="00287B12"/>
    <w:pPr>
      <w:spacing w:after="120"/>
      <w:ind w:left="283"/>
      <w:contextualSpacing/>
    </w:pPr>
  </w:style>
  <w:style w:type="paragraph" w:styleId="Firma">
    <w:name w:val="Signature"/>
    <w:basedOn w:val="Normal"/>
    <w:link w:val="FirmaCar"/>
    <w:uiPriority w:val="99"/>
    <w:semiHidden/>
    <w:unhideWhenUsed/>
    <w:rsid w:val="00287B12"/>
    <w:pPr>
      <w:spacing w:after="0"/>
      <w:ind w:left="4252"/>
    </w:pPr>
  </w:style>
  <w:style w:type="character" w:customStyle="1" w:styleId="FirmaCar">
    <w:name w:val="Firma Car"/>
    <w:basedOn w:val="Fuentedeprrafopredeter"/>
    <w:link w:val="Firma"/>
    <w:uiPriority w:val="99"/>
    <w:semiHidden/>
    <w:rsid w:val="00287B12"/>
  </w:style>
  <w:style w:type="paragraph" w:styleId="Cierre">
    <w:name w:val="Closing"/>
    <w:basedOn w:val="Normal"/>
    <w:link w:val="CierreCar"/>
    <w:uiPriority w:val="99"/>
    <w:semiHidden/>
    <w:unhideWhenUsed/>
    <w:rsid w:val="00287B12"/>
    <w:pPr>
      <w:spacing w:after="0"/>
      <w:ind w:left="4252"/>
    </w:pPr>
  </w:style>
  <w:style w:type="character" w:customStyle="1" w:styleId="CierreCar">
    <w:name w:val="Cierre Car"/>
    <w:basedOn w:val="Fuentedeprrafopredeter"/>
    <w:link w:val="Cierre"/>
    <w:uiPriority w:val="99"/>
    <w:semiHidden/>
    <w:rsid w:val="00287B12"/>
  </w:style>
  <w:style w:type="paragraph" w:styleId="Ttulo">
    <w:name w:val="Title"/>
    <w:basedOn w:val="Normal"/>
    <w:next w:val="Normal"/>
    <w:link w:val="TtuloCar"/>
    <w:uiPriority w:val="10"/>
    <w:qFormat/>
    <w:rsid w:val="00287B1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7B12"/>
    <w:rPr>
      <w:rFonts w:asciiTheme="majorHAnsi" w:eastAsiaTheme="majorEastAsia" w:hAnsiTheme="majorHAnsi" w:cstheme="majorBidi"/>
      <w:spacing w:val="-10"/>
      <w:kern w:val="28"/>
      <w:sz w:val="56"/>
      <w:szCs w:val="56"/>
    </w:rPr>
  </w:style>
  <w:style w:type="paragraph" w:styleId="Listaconnmeros5">
    <w:name w:val="List Number 5"/>
    <w:basedOn w:val="Normal"/>
    <w:uiPriority w:val="99"/>
    <w:semiHidden/>
    <w:unhideWhenUsed/>
    <w:rsid w:val="00287B12"/>
    <w:pPr>
      <w:numPr>
        <w:numId w:val="1"/>
      </w:numPr>
      <w:contextualSpacing/>
    </w:pPr>
  </w:style>
  <w:style w:type="paragraph" w:styleId="Listaconnmeros4">
    <w:name w:val="List Number 4"/>
    <w:basedOn w:val="Normal"/>
    <w:uiPriority w:val="99"/>
    <w:semiHidden/>
    <w:unhideWhenUsed/>
    <w:rsid w:val="00287B12"/>
    <w:pPr>
      <w:numPr>
        <w:numId w:val="2"/>
      </w:numPr>
      <w:contextualSpacing/>
    </w:pPr>
  </w:style>
  <w:style w:type="paragraph" w:styleId="Listaconnmeros3">
    <w:name w:val="List Number 3"/>
    <w:basedOn w:val="Normal"/>
    <w:uiPriority w:val="99"/>
    <w:semiHidden/>
    <w:unhideWhenUsed/>
    <w:rsid w:val="00287B12"/>
    <w:pPr>
      <w:numPr>
        <w:numId w:val="3"/>
      </w:numPr>
      <w:contextualSpacing/>
    </w:pPr>
  </w:style>
  <w:style w:type="paragraph" w:styleId="Listaconnmeros2">
    <w:name w:val="List Number 2"/>
    <w:basedOn w:val="Normal"/>
    <w:uiPriority w:val="99"/>
    <w:semiHidden/>
    <w:unhideWhenUsed/>
    <w:rsid w:val="00287B12"/>
    <w:pPr>
      <w:numPr>
        <w:numId w:val="4"/>
      </w:numPr>
      <w:contextualSpacing/>
    </w:pPr>
  </w:style>
  <w:style w:type="paragraph" w:styleId="Listaconvietas5">
    <w:name w:val="List Bullet 5"/>
    <w:basedOn w:val="Normal"/>
    <w:uiPriority w:val="99"/>
    <w:semiHidden/>
    <w:unhideWhenUsed/>
    <w:rsid w:val="00287B12"/>
    <w:pPr>
      <w:numPr>
        <w:numId w:val="5"/>
      </w:numPr>
      <w:contextualSpacing/>
    </w:pPr>
  </w:style>
  <w:style w:type="paragraph" w:styleId="Listaconvietas4">
    <w:name w:val="List Bullet 4"/>
    <w:basedOn w:val="Normal"/>
    <w:uiPriority w:val="99"/>
    <w:semiHidden/>
    <w:unhideWhenUsed/>
    <w:rsid w:val="00287B12"/>
    <w:pPr>
      <w:numPr>
        <w:numId w:val="6"/>
      </w:numPr>
      <w:contextualSpacing/>
    </w:pPr>
  </w:style>
  <w:style w:type="paragraph" w:styleId="Listaconvietas3">
    <w:name w:val="List Bullet 3"/>
    <w:basedOn w:val="Normal"/>
    <w:uiPriority w:val="99"/>
    <w:semiHidden/>
    <w:unhideWhenUsed/>
    <w:rsid w:val="00287B12"/>
    <w:pPr>
      <w:numPr>
        <w:numId w:val="7"/>
      </w:numPr>
      <w:contextualSpacing/>
    </w:pPr>
  </w:style>
  <w:style w:type="paragraph" w:styleId="Listaconvietas2">
    <w:name w:val="List Bullet 2"/>
    <w:basedOn w:val="Normal"/>
    <w:uiPriority w:val="99"/>
    <w:semiHidden/>
    <w:unhideWhenUsed/>
    <w:rsid w:val="00287B12"/>
    <w:pPr>
      <w:numPr>
        <w:numId w:val="8"/>
      </w:numPr>
      <w:contextualSpacing/>
    </w:pPr>
  </w:style>
  <w:style w:type="paragraph" w:styleId="Lista5">
    <w:name w:val="List 5"/>
    <w:basedOn w:val="Normal"/>
    <w:uiPriority w:val="99"/>
    <w:semiHidden/>
    <w:unhideWhenUsed/>
    <w:rsid w:val="00287B12"/>
    <w:pPr>
      <w:ind w:left="1415" w:hanging="283"/>
      <w:contextualSpacing/>
    </w:pPr>
  </w:style>
  <w:style w:type="paragraph" w:styleId="Lista4">
    <w:name w:val="List 4"/>
    <w:basedOn w:val="Normal"/>
    <w:uiPriority w:val="99"/>
    <w:semiHidden/>
    <w:unhideWhenUsed/>
    <w:rsid w:val="00287B12"/>
    <w:pPr>
      <w:ind w:left="1132" w:hanging="283"/>
      <w:contextualSpacing/>
    </w:pPr>
  </w:style>
  <w:style w:type="paragraph" w:styleId="Lista3">
    <w:name w:val="List 3"/>
    <w:basedOn w:val="Normal"/>
    <w:uiPriority w:val="99"/>
    <w:semiHidden/>
    <w:unhideWhenUsed/>
    <w:rsid w:val="00287B12"/>
    <w:pPr>
      <w:ind w:left="849" w:hanging="283"/>
      <w:contextualSpacing/>
    </w:pPr>
  </w:style>
  <w:style w:type="paragraph" w:styleId="Lista2">
    <w:name w:val="List 2"/>
    <w:basedOn w:val="Normal"/>
    <w:uiPriority w:val="99"/>
    <w:semiHidden/>
    <w:unhideWhenUsed/>
    <w:rsid w:val="00287B12"/>
    <w:pPr>
      <w:ind w:left="566" w:hanging="283"/>
      <w:contextualSpacing/>
    </w:pPr>
  </w:style>
  <w:style w:type="paragraph" w:styleId="Listaconnmeros">
    <w:name w:val="List Number"/>
    <w:basedOn w:val="Normal"/>
    <w:uiPriority w:val="99"/>
    <w:semiHidden/>
    <w:unhideWhenUsed/>
    <w:rsid w:val="00287B12"/>
    <w:pPr>
      <w:numPr>
        <w:numId w:val="9"/>
      </w:numPr>
      <w:contextualSpacing/>
    </w:pPr>
  </w:style>
  <w:style w:type="paragraph" w:styleId="Listaconvietas">
    <w:name w:val="List Bullet"/>
    <w:basedOn w:val="Normal"/>
    <w:uiPriority w:val="99"/>
    <w:semiHidden/>
    <w:unhideWhenUsed/>
    <w:rsid w:val="00287B12"/>
    <w:pPr>
      <w:numPr>
        <w:numId w:val="10"/>
      </w:numPr>
      <w:contextualSpacing/>
    </w:pPr>
  </w:style>
  <w:style w:type="paragraph" w:styleId="Lista">
    <w:name w:val="List"/>
    <w:basedOn w:val="Normal"/>
    <w:uiPriority w:val="99"/>
    <w:semiHidden/>
    <w:unhideWhenUsed/>
    <w:rsid w:val="00287B12"/>
    <w:pPr>
      <w:ind w:left="283" w:hanging="283"/>
      <w:contextualSpacing/>
    </w:pPr>
  </w:style>
  <w:style w:type="paragraph" w:styleId="Encabezadodelista">
    <w:name w:val="toa heading"/>
    <w:basedOn w:val="Normal"/>
    <w:next w:val="Normal"/>
    <w:uiPriority w:val="99"/>
    <w:semiHidden/>
    <w:unhideWhenUsed/>
    <w:rsid w:val="00287B12"/>
    <w:pPr>
      <w:spacing w:before="120"/>
    </w:pPr>
    <w:rPr>
      <w:rFonts w:asciiTheme="majorHAnsi" w:eastAsiaTheme="majorEastAsia" w:hAnsiTheme="majorHAnsi" w:cstheme="majorBidi"/>
      <w:b/>
      <w:bCs/>
      <w:sz w:val="24"/>
      <w:szCs w:val="24"/>
    </w:rPr>
  </w:style>
  <w:style w:type="paragraph" w:styleId="Textomacro">
    <w:name w:val="macro"/>
    <w:link w:val="TextomacroCar"/>
    <w:uiPriority w:val="99"/>
    <w:semiHidden/>
    <w:unhideWhenUsed/>
    <w:rsid w:val="00287B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omacroCar">
    <w:name w:val="Texto macro Car"/>
    <w:basedOn w:val="Fuentedeprrafopredeter"/>
    <w:link w:val="Textomacro"/>
    <w:uiPriority w:val="99"/>
    <w:semiHidden/>
    <w:rsid w:val="00287B12"/>
    <w:rPr>
      <w:rFonts w:ascii="Consolas" w:hAnsi="Consolas" w:cs="Consolas"/>
      <w:sz w:val="20"/>
      <w:szCs w:val="20"/>
    </w:rPr>
  </w:style>
  <w:style w:type="paragraph" w:styleId="Textoconsangra">
    <w:name w:val="table of authorities"/>
    <w:basedOn w:val="Normal"/>
    <w:next w:val="Normal"/>
    <w:uiPriority w:val="99"/>
    <w:semiHidden/>
    <w:unhideWhenUsed/>
    <w:rsid w:val="00287B12"/>
    <w:pPr>
      <w:spacing w:after="0"/>
      <w:ind w:left="220" w:hanging="220"/>
    </w:pPr>
  </w:style>
  <w:style w:type="paragraph" w:styleId="Textonotaalfinal">
    <w:name w:val="endnote text"/>
    <w:basedOn w:val="Normal"/>
    <w:link w:val="TextonotaalfinalCar"/>
    <w:uiPriority w:val="99"/>
    <w:semiHidden/>
    <w:unhideWhenUsed/>
    <w:rsid w:val="00287B12"/>
    <w:pPr>
      <w:spacing w:after="0"/>
    </w:pPr>
    <w:rPr>
      <w:sz w:val="20"/>
      <w:szCs w:val="20"/>
    </w:rPr>
  </w:style>
  <w:style w:type="character" w:customStyle="1" w:styleId="TextonotaalfinalCar">
    <w:name w:val="Texto nota al final Car"/>
    <w:basedOn w:val="Fuentedeprrafopredeter"/>
    <w:link w:val="Textonotaalfinal"/>
    <w:uiPriority w:val="99"/>
    <w:semiHidden/>
    <w:rsid w:val="00287B12"/>
    <w:rPr>
      <w:sz w:val="20"/>
      <w:szCs w:val="20"/>
    </w:rPr>
  </w:style>
  <w:style w:type="character" w:styleId="Refdenotaalfinal">
    <w:name w:val="endnote reference"/>
    <w:basedOn w:val="Fuentedeprrafopredeter"/>
    <w:uiPriority w:val="99"/>
    <w:semiHidden/>
    <w:unhideWhenUsed/>
    <w:rsid w:val="00287B12"/>
    <w:rPr>
      <w:vertAlign w:val="superscript"/>
    </w:rPr>
  </w:style>
  <w:style w:type="character" w:styleId="Nmerodepgina">
    <w:name w:val="page number"/>
    <w:basedOn w:val="Fuentedeprrafopredeter"/>
    <w:uiPriority w:val="99"/>
    <w:semiHidden/>
    <w:unhideWhenUsed/>
    <w:rsid w:val="00287B12"/>
  </w:style>
  <w:style w:type="character" w:styleId="Nmerodelnea">
    <w:name w:val="line number"/>
    <w:basedOn w:val="Fuentedeprrafopredeter"/>
    <w:uiPriority w:val="99"/>
    <w:semiHidden/>
    <w:unhideWhenUsed/>
    <w:rsid w:val="00287B12"/>
  </w:style>
  <w:style w:type="character" w:styleId="Refdecomentario">
    <w:name w:val="annotation reference"/>
    <w:basedOn w:val="Fuentedeprrafopredeter"/>
    <w:uiPriority w:val="99"/>
    <w:semiHidden/>
    <w:unhideWhenUsed/>
    <w:rsid w:val="00287B12"/>
    <w:rPr>
      <w:sz w:val="16"/>
      <w:szCs w:val="16"/>
    </w:rPr>
  </w:style>
  <w:style w:type="character" w:styleId="Refdenotaalpie">
    <w:name w:val="footnote reference"/>
    <w:basedOn w:val="Fuentedeprrafopredeter"/>
    <w:uiPriority w:val="99"/>
    <w:semiHidden/>
    <w:unhideWhenUsed/>
    <w:rsid w:val="00287B12"/>
    <w:rPr>
      <w:vertAlign w:val="superscript"/>
    </w:rPr>
  </w:style>
  <w:style w:type="paragraph" w:styleId="Remitedesobre">
    <w:name w:val="envelope return"/>
    <w:basedOn w:val="Normal"/>
    <w:uiPriority w:val="99"/>
    <w:semiHidden/>
    <w:unhideWhenUsed/>
    <w:rsid w:val="00287B12"/>
    <w:pPr>
      <w:spacing w:after="0"/>
    </w:pPr>
    <w:rPr>
      <w:rFonts w:asciiTheme="majorHAnsi" w:eastAsiaTheme="majorEastAsia" w:hAnsiTheme="majorHAnsi" w:cstheme="majorBidi"/>
      <w:sz w:val="20"/>
      <w:szCs w:val="20"/>
    </w:rPr>
  </w:style>
  <w:style w:type="paragraph" w:styleId="Direccinsobre">
    <w:name w:val="envelope address"/>
    <w:basedOn w:val="Normal"/>
    <w:uiPriority w:val="99"/>
    <w:semiHidden/>
    <w:unhideWhenUsed/>
    <w:rsid w:val="00287B12"/>
    <w:pPr>
      <w:framePr w:w="7920" w:h="1980" w:hRule="exact" w:hSpace="141" w:wrap="auto" w:hAnchor="page" w:xAlign="center" w:yAlign="bottom"/>
      <w:spacing w:after="0"/>
      <w:ind w:left="2880"/>
    </w:pPr>
    <w:rPr>
      <w:rFonts w:asciiTheme="majorHAnsi" w:eastAsiaTheme="majorEastAsia" w:hAnsiTheme="majorHAnsi" w:cstheme="majorBidi"/>
      <w:sz w:val="24"/>
      <w:szCs w:val="24"/>
    </w:rPr>
  </w:style>
  <w:style w:type="paragraph" w:styleId="Tabladeilustraciones">
    <w:name w:val="table of figures"/>
    <w:basedOn w:val="Normal"/>
    <w:next w:val="Normal"/>
    <w:uiPriority w:val="99"/>
    <w:semiHidden/>
    <w:unhideWhenUsed/>
    <w:rsid w:val="00287B12"/>
    <w:pPr>
      <w:spacing w:after="0"/>
    </w:pPr>
  </w:style>
  <w:style w:type="paragraph" w:styleId="Descripcin">
    <w:name w:val="caption"/>
    <w:basedOn w:val="Normal"/>
    <w:next w:val="Normal"/>
    <w:uiPriority w:val="35"/>
    <w:unhideWhenUsed/>
    <w:qFormat/>
    <w:rsid w:val="002E11C5"/>
    <w:pPr>
      <w:spacing w:line="240" w:lineRule="auto"/>
      <w:jc w:val="center"/>
    </w:pPr>
    <w:rPr>
      <w:i/>
      <w:iCs/>
      <w:sz w:val="20"/>
      <w:szCs w:val="18"/>
    </w:rPr>
  </w:style>
  <w:style w:type="paragraph" w:styleId="ndice1">
    <w:name w:val="index 1"/>
    <w:basedOn w:val="Normal"/>
    <w:next w:val="Normal"/>
    <w:autoRedefine/>
    <w:uiPriority w:val="99"/>
    <w:semiHidden/>
    <w:unhideWhenUsed/>
    <w:rsid w:val="00287B12"/>
    <w:pPr>
      <w:spacing w:after="0"/>
      <w:ind w:left="220" w:hanging="220"/>
    </w:pPr>
  </w:style>
  <w:style w:type="paragraph" w:styleId="Ttulodendice">
    <w:name w:val="index heading"/>
    <w:basedOn w:val="Normal"/>
    <w:next w:val="ndice1"/>
    <w:uiPriority w:val="99"/>
    <w:semiHidden/>
    <w:unhideWhenUsed/>
    <w:rsid w:val="00287B12"/>
    <w:rPr>
      <w:rFonts w:asciiTheme="majorHAnsi" w:eastAsiaTheme="majorEastAsia" w:hAnsiTheme="majorHAnsi" w:cstheme="majorBidi"/>
      <w:b/>
      <w:bCs/>
    </w:rPr>
  </w:style>
  <w:style w:type="paragraph" w:styleId="Piedepgina">
    <w:name w:val="footer"/>
    <w:basedOn w:val="Normal"/>
    <w:link w:val="PiedepginaCar"/>
    <w:uiPriority w:val="99"/>
    <w:unhideWhenUsed/>
    <w:rsid w:val="00287B12"/>
    <w:pPr>
      <w:tabs>
        <w:tab w:val="center" w:pos="4419"/>
        <w:tab w:val="right" w:pos="8838"/>
      </w:tabs>
      <w:spacing w:after="0"/>
    </w:pPr>
  </w:style>
  <w:style w:type="character" w:customStyle="1" w:styleId="PiedepginaCar">
    <w:name w:val="Pie de página Car"/>
    <w:basedOn w:val="Fuentedeprrafopredeter"/>
    <w:link w:val="Piedepgina"/>
    <w:uiPriority w:val="99"/>
    <w:rsid w:val="00287B12"/>
  </w:style>
  <w:style w:type="paragraph" w:styleId="Encabezado">
    <w:name w:val="header"/>
    <w:basedOn w:val="Normal"/>
    <w:link w:val="EncabezadoCar"/>
    <w:uiPriority w:val="99"/>
    <w:unhideWhenUsed/>
    <w:rsid w:val="00287B12"/>
    <w:pPr>
      <w:tabs>
        <w:tab w:val="center" w:pos="4419"/>
        <w:tab w:val="right" w:pos="8838"/>
      </w:tabs>
      <w:spacing w:after="0"/>
    </w:pPr>
  </w:style>
  <w:style w:type="character" w:customStyle="1" w:styleId="EncabezadoCar">
    <w:name w:val="Encabezado Car"/>
    <w:basedOn w:val="Fuentedeprrafopredeter"/>
    <w:link w:val="Encabezado"/>
    <w:uiPriority w:val="99"/>
    <w:rsid w:val="00287B12"/>
  </w:style>
  <w:style w:type="paragraph" w:styleId="Textocomentario">
    <w:name w:val="annotation text"/>
    <w:basedOn w:val="Normal"/>
    <w:link w:val="TextocomentarioCar"/>
    <w:uiPriority w:val="99"/>
    <w:semiHidden/>
    <w:unhideWhenUsed/>
    <w:rsid w:val="00287B12"/>
    <w:rPr>
      <w:sz w:val="20"/>
      <w:szCs w:val="20"/>
    </w:rPr>
  </w:style>
  <w:style w:type="character" w:customStyle="1" w:styleId="TextocomentarioCar">
    <w:name w:val="Texto comentario Car"/>
    <w:basedOn w:val="Fuentedeprrafopredeter"/>
    <w:link w:val="Textocomentario"/>
    <w:uiPriority w:val="99"/>
    <w:semiHidden/>
    <w:rsid w:val="00287B12"/>
    <w:rPr>
      <w:sz w:val="20"/>
      <w:szCs w:val="20"/>
    </w:rPr>
  </w:style>
  <w:style w:type="paragraph" w:styleId="Textonotapie">
    <w:name w:val="footnote text"/>
    <w:basedOn w:val="Normal"/>
    <w:link w:val="TextonotapieCar"/>
    <w:uiPriority w:val="99"/>
    <w:semiHidden/>
    <w:unhideWhenUsed/>
    <w:rsid w:val="00287B12"/>
    <w:pPr>
      <w:spacing w:after="0"/>
    </w:pPr>
    <w:rPr>
      <w:sz w:val="20"/>
      <w:szCs w:val="20"/>
    </w:rPr>
  </w:style>
  <w:style w:type="character" w:customStyle="1" w:styleId="TextonotapieCar">
    <w:name w:val="Texto nota pie Car"/>
    <w:basedOn w:val="Fuentedeprrafopredeter"/>
    <w:link w:val="Textonotapie"/>
    <w:uiPriority w:val="99"/>
    <w:semiHidden/>
    <w:rsid w:val="00287B12"/>
    <w:rPr>
      <w:sz w:val="20"/>
      <w:szCs w:val="20"/>
    </w:rPr>
  </w:style>
  <w:style w:type="paragraph" w:styleId="Sangranormal">
    <w:name w:val="Normal Indent"/>
    <w:basedOn w:val="Normal"/>
    <w:uiPriority w:val="99"/>
    <w:semiHidden/>
    <w:unhideWhenUsed/>
    <w:rsid w:val="00287B12"/>
    <w:pPr>
      <w:ind w:left="708"/>
    </w:pPr>
  </w:style>
  <w:style w:type="paragraph" w:styleId="TDC9">
    <w:name w:val="toc 9"/>
    <w:basedOn w:val="Normal"/>
    <w:next w:val="Normal"/>
    <w:autoRedefine/>
    <w:uiPriority w:val="39"/>
    <w:semiHidden/>
    <w:unhideWhenUsed/>
    <w:rsid w:val="00287B12"/>
    <w:pPr>
      <w:spacing w:after="100"/>
      <w:ind w:left="1760"/>
    </w:pPr>
  </w:style>
  <w:style w:type="paragraph" w:styleId="TDC8">
    <w:name w:val="toc 8"/>
    <w:basedOn w:val="Normal"/>
    <w:next w:val="Normal"/>
    <w:autoRedefine/>
    <w:uiPriority w:val="39"/>
    <w:semiHidden/>
    <w:unhideWhenUsed/>
    <w:rsid w:val="00287B12"/>
    <w:pPr>
      <w:spacing w:after="100"/>
      <w:ind w:left="1540"/>
    </w:pPr>
  </w:style>
  <w:style w:type="paragraph" w:styleId="TDC7">
    <w:name w:val="toc 7"/>
    <w:basedOn w:val="Normal"/>
    <w:next w:val="Normal"/>
    <w:autoRedefine/>
    <w:uiPriority w:val="39"/>
    <w:semiHidden/>
    <w:unhideWhenUsed/>
    <w:rsid w:val="00287B12"/>
    <w:pPr>
      <w:spacing w:after="100"/>
      <w:ind w:left="1320"/>
    </w:pPr>
  </w:style>
  <w:style w:type="paragraph" w:styleId="TDC6">
    <w:name w:val="toc 6"/>
    <w:basedOn w:val="Normal"/>
    <w:next w:val="Normal"/>
    <w:autoRedefine/>
    <w:uiPriority w:val="39"/>
    <w:semiHidden/>
    <w:unhideWhenUsed/>
    <w:rsid w:val="00287B12"/>
    <w:pPr>
      <w:spacing w:after="100"/>
      <w:ind w:left="1100"/>
    </w:pPr>
  </w:style>
  <w:style w:type="paragraph" w:styleId="TDC5">
    <w:name w:val="toc 5"/>
    <w:basedOn w:val="Normal"/>
    <w:next w:val="Normal"/>
    <w:autoRedefine/>
    <w:uiPriority w:val="39"/>
    <w:semiHidden/>
    <w:unhideWhenUsed/>
    <w:rsid w:val="00287B12"/>
    <w:pPr>
      <w:spacing w:after="100"/>
      <w:ind w:left="880"/>
    </w:pPr>
  </w:style>
  <w:style w:type="paragraph" w:styleId="TDC4">
    <w:name w:val="toc 4"/>
    <w:basedOn w:val="Normal"/>
    <w:next w:val="Normal"/>
    <w:autoRedefine/>
    <w:uiPriority w:val="39"/>
    <w:semiHidden/>
    <w:unhideWhenUsed/>
    <w:rsid w:val="00287B12"/>
    <w:pPr>
      <w:spacing w:after="100"/>
      <w:ind w:left="660"/>
    </w:pPr>
  </w:style>
  <w:style w:type="paragraph" w:styleId="TDC3">
    <w:name w:val="toc 3"/>
    <w:basedOn w:val="Normal"/>
    <w:next w:val="Normal"/>
    <w:autoRedefine/>
    <w:uiPriority w:val="39"/>
    <w:unhideWhenUsed/>
    <w:rsid w:val="00287B12"/>
    <w:pPr>
      <w:spacing w:after="100"/>
      <w:ind w:left="440"/>
    </w:pPr>
  </w:style>
  <w:style w:type="paragraph" w:styleId="TDC2">
    <w:name w:val="toc 2"/>
    <w:basedOn w:val="Normal"/>
    <w:next w:val="Normal"/>
    <w:autoRedefine/>
    <w:uiPriority w:val="39"/>
    <w:unhideWhenUsed/>
    <w:rsid w:val="00287B12"/>
    <w:pPr>
      <w:spacing w:after="100"/>
      <w:ind w:left="220"/>
    </w:pPr>
  </w:style>
  <w:style w:type="paragraph" w:styleId="TDC1">
    <w:name w:val="toc 1"/>
    <w:basedOn w:val="Normal"/>
    <w:next w:val="Normal"/>
    <w:autoRedefine/>
    <w:uiPriority w:val="39"/>
    <w:unhideWhenUsed/>
    <w:rsid w:val="00287B12"/>
    <w:pPr>
      <w:spacing w:after="100"/>
    </w:pPr>
  </w:style>
  <w:style w:type="paragraph" w:styleId="ndice9">
    <w:name w:val="index 9"/>
    <w:basedOn w:val="Normal"/>
    <w:next w:val="Normal"/>
    <w:autoRedefine/>
    <w:uiPriority w:val="99"/>
    <w:semiHidden/>
    <w:unhideWhenUsed/>
    <w:rsid w:val="00287B12"/>
    <w:pPr>
      <w:spacing w:after="0"/>
      <w:ind w:left="1980" w:hanging="220"/>
    </w:pPr>
  </w:style>
  <w:style w:type="paragraph" w:styleId="ndice8">
    <w:name w:val="index 8"/>
    <w:basedOn w:val="Normal"/>
    <w:next w:val="Normal"/>
    <w:autoRedefine/>
    <w:uiPriority w:val="99"/>
    <w:semiHidden/>
    <w:unhideWhenUsed/>
    <w:rsid w:val="00287B12"/>
    <w:pPr>
      <w:spacing w:after="0"/>
      <w:ind w:left="1760" w:hanging="220"/>
    </w:pPr>
  </w:style>
  <w:style w:type="paragraph" w:styleId="ndice7">
    <w:name w:val="index 7"/>
    <w:basedOn w:val="Normal"/>
    <w:next w:val="Normal"/>
    <w:autoRedefine/>
    <w:uiPriority w:val="99"/>
    <w:semiHidden/>
    <w:unhideWhenUsed/>
    <w:rsid w:val="00287B12"/>
    <w:pPr>
      <w:spacing w:after="0"/>
      <w:ind w:left="1540" w:hanging="220"/>
    </w:pPr>
  </w:style>
  <w:style w:type="paragraph" w:styleId="ndice6">
    <w:name w:val="index 6"/>
    <w:basedOn w:val="Normal"/>
    <w:next w:val="Normal"/>
    <w:autoRedefine/>
    <w:uiPriority w:val="99"/>
    <w:semiHidden/>
    <w:unhideWhenUsed/>
    <w:rsid w:val="00287B12"/>
    <w:pPr>
      <w:spacing w:after="0"/>
      <w:ind w:left="1320" w:hanging="220"/>
    </w:pPr>
  </w:style>
  <w:style w:type="paragraph" w:styleId="ndice5">
    <w:name w:val="index 5"/>
    <w:basedOn w:val="Normal"/>
    <w:next w:val="Normal"/>
    <w:autoRedefine/>
    <w:uiPriority w:val="99"/>
    <w:semiHidden/>
    <w:unhideWhenUsed/>
    <w:rsid w:val="00287B12"/>
    <w:pPr>
      <w:spacing w:after="0"/>
      <w:ind w:left="1100" w:hanging="220"/>
    </w:pPr>
  </w:style>
  <w:style w:type="paragraph" w:styleId="ndice4">
    <w:name w:val="index 4"/>
    <w:basedOn w:val="Normal"/>
    <w:next w:val="Normal"/>
    <w:autoRedefine/>
    <w:uiPriority w:val="99"/>
    <w:semiHidden/>
    <w:unhideWhenUsed/>
    <w:rsid w:val="00287B12"/>
    <w:pPr>
      <w:spacing w:after="0"/>
      <w:ind w:left="880" w:hanging="220"/>
    </w:pPr>
  </w:style>
  <w:style w:type="paragraph" w:styleId="ndice3">
    <w:name w:val="index 3"/>
    <w:basedOn w:val="Normal"/>
    <w:next w:val="Normal"/>
    <w:autoRedefine/>
    <w:uiPriority w:val="99"/>
    <w:semiHidden/>
    <w:unhideWhenUsed/>
    <w:rsid w:val="00287B12"/>
    <w:pPr>
      <w:spacing w:after="0"/>
      <w:ind w:left="660" w:hanging="220"/>
    </w:pPr>
  </w:style>
  <w:style w:type="paragraph" w:styleId="ndice2">
    <w:name w:val="index 2"/>
    <w:basedOn w:val="Normal"/>
    <w:next w:val="Normal"/>
    <w:autoRedefine/>
    <w:uiPriority w:val="99"/>
    <w:semiHidden/>
    <w:unhideWhenUsed/>
    <w:rsid w:val="00287B12"/>
    <w:pPr>
      <w:spacing w:after="0"/>
      <w:ind w:left="440" w:hanging="220"/>
    </w:pPr>
  </w:style>
  <w:style w:type="character" w:customStyle="1" w:styleId="Ttulo9Car">
    <w:name w:val="Título 9 Car"/>
    <w:basedOn w:val="Fuentedeprrafopredeter"/>
    <w:link w:val="Ttulo9"/>
    <w:uiPriority w:val="9"/>
    <w:semiHidden/>
    <w:rsid w:val="00287B12"/>
    <w:rPr>
      <w:rFonts w:asciiTheme="majorHAnsi" w:eastAsiaTheme="majorEastAsia" w:hAnsiTheme="majorHAnsi" w:cstheme="majorBidi"/>
      <w:i/>
      <w:iCs/>
      <w:color w:val="272727" w:themeColor="text1" w:themeTint="D8"/>
      <w:sz w:val="21"/>
      <w:szCs w:val="21"/>
    </w:rPr>
  </w:style>
  <w:style w:type="character" w:customStyle="1" w:styleId="Ttulo8Car">
    <w:name w:val="Título 8 Car"/>
    <w:basedOn w:val="Fuentedeprrafopredeter"/>
    <w:link w:val="Ttulo8"/>
    <w:uiPriority w:val="9"/>
    <w:semiHidden/>
    <w:rsid w:val="00287B12"/>
    <w:rPr>
      <w:rFonts w:asciiTheme="majorHAnsi" w:eastAsiaTheme="majorEastAsia" w:hAnsiTheme="majorHAnsi" w:cstheme="majorBidi"/>
      <w:color w:val="272727" w:themeColor="text1" w:themeTint="D8"/>
      <w:sz w:val="21"/>
      <w:szCs w:val="21"/>
    </w:rPr>
  </w:style>
  <w:style w:type="character" w:customStyle="1" w:styleId="Ttulo7Car">
    <w:name w:val="Título 7 Car"/>
    <w:basedOn w:val="Fuentedeprrafopredeter"/>
    <w:link w:val="Ttulo7"/>
    <w:uiPriority w:val="9"/>
    <w:semiHidden/>
    <w:rsid w:val="00287B12"/>
    <w:rPr>
      <w:rFonts w:asciiTheme="majorHAnsi" w:eastAsiaTheme="majorEastAsia" w:hAnsiTheme="majorHAnsi" w:cstheme="majorBidi"/>
      <w:i/>
      <w:iCs/>
      <w:color w:val="243F60" w:themeColor="accent1" w:themeShade="7F"/>
    </w:rPr>
  </w:style>
  <w:style w:type="character" w:customStyle="1" w:styleId="Ttulo6Car">
    <w:name w:val="Título 6 Car"/>
    <w:basedOn w:val="Fuentedeprrafopredeter"/>
    <w:link w:val="Ttulo6"/>
    <w:uiPriority w:val="9"/>
    <w:semiHidden/>
    <w:rsid w:val="00287B12"/>
    <w:rPr>
      <w:rFonts w:asciiTheme="majorHAnsi" w:eastAsiaTheme="majorEastAsia" w:hAnsiTheme="majorHAnsi" w:cstheme="majorBidi"/>
      <w:color w:val="243F60" w:themeColor="accent1" w:themeShade="7F"/>
    </w:rPr>
  </w:style>
  <w:style w:type="character" w:customStyle="1" w:styleId="Ttulo5Car">
    <w:name w:val="Título 5 Car"/>
    <w:basedOn w:val="Fuentedeprrafopredeter"/>
    <w:link w:val="Ttulo5"/>
    <w:uiPriority w:val="9"/>
    <w:semiHidden/>
    <w:rsid w:val="00287B12"/>
    <w:rPr>
      <w:rFonts w:asciiTheme="majorHAnsi" w:eastAsiaTheme="majorEastAsia" w:hAnsiTheme="majorHAnsi" w:cstheme="majorBidi"/>
      <w:color w:val="365F91" w:themeColor="accent1" w:themeShade="BF"/>
    </w:rPr>
  </w:style>
  <w:style w:type="character" w:customStyle="1" w:styleId="Ttulo4Car">
    <w:name w:val="Título 4 Car"/>
    <w:basedOn w:val="Fuentedeprrafopredeter"/>
    <w:link w:val="Ttulo4"/>
    <w:uiPriority w:val="9"/>
    <w:rsid w:val="00287B12"/>
    <w:rPr>
      <w:rFonts w:asciiTheme="majorHAnsi" w:eastAsiaTheme="majorEastAsia" w:hAnsiTheme="majorHAnsi" w:cstheme="majorBidi"/>
      <w:i/>
      <w:iCs/>
      <w:color w:val="365F91" w:themeColor="accent1" w:themeShade="BF"/>
    </w:rPr>
  </w:style>
  <w:style w:type="character" w:customStyle="1" w:styleId="Ttulo3Car">
    <w:name w:val="Título 3 Car"/>
    <w:aliases w:val="Texto en tablas Car"/>
    <w:basedOn w:val="Fuentedeprrafopredeter"/>
    <w:link w:val="Ttulo3"/>
    <w:uiPriority w:val="9"/>
    <w:rsid w:val="009F490D"/>
    <w:rPr>
      <w:rFonts w:ascii="Tahoma" w:hAnsi="Tahoma" w:cs="Tahoma"/>
      <w:bCs/>
      <w:lang w:val="en-US"/>
    </w:rPr>
  </w:style>
  <w:style w:type="character" w:customStyle="1" w:styleId="SinespaciadoCar">
    <w:name w:val="Sin espaciado Car"/>
    <w:basedOn w:val="Fuentedeprrafopredeter"/>
    <w:link w:val="Sinespaciado"/>
    <w:uiPriority w:val="1"/>
    <w:rsid w:val="00CD625A"/>
    <w:rPr>
      <w:rFonts w:ascii="Tahoma" w:hAnsi="Tahoma" w:cs="Tahoma"/>
      <w:sz w:val="20"/>
    </w:rPr>
  </w:style>
  <w:style w:type="character" w:styleId="Textodelmarcadordeposicin">
    <w:name w:val="Placeholder Text"/>
    <w:basedOn w:val="Fuentedeprrafopredeter"/>
    <w:uiPriority w:val="99"/>
    <w:semiHidden/>
    <w:rsid w:val="00681BBA"/>
    <w:rPr>
      <w:color w:val="808080"/>
    </w:rPr>
  </w:style>
  <w:style w:type="table" w:customStyle="1" w:styleId="Tabladecuadrcula4-nfasis51">
    <w:name w:val="Tabla de cuadrícula 4 - Énfasis 51"/>
    <w:basedOn w:val="Tablanormal"/>
    <w:uiPriority w:val="49"/>
    <w:rsid w:val="00E35D76"/>
    <w:pPr>
      <w:spacing w:after="0" w:line="240" w:lineRule="auto"/>
    </w:pPr>
    <w:rPr>
      <w:rFonts w:eastAsiaTheme="minorHAns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E35D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382D1D"/>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82D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extoTabladeContenidoCar">
    <w:name w:val="Texto Tabla de Contenido Car"/>
    <w:basedOn w:val="Fuentedeprrafopredeter"/>
    <w:link w:val="TextoTabladeContenido"/>
    <w:locked/>
    <w:rsid w:val="00ED66D2"/>
    <w:rPr>
      <w:rFonts w:ascii="Arial" w:hAnsi="Arial" w:cs="Tahoma"/>
      <w:noProof/>
    </w:rPr>
  </w:style>
  <w:style w:type="paragraph" w:customStyle="1" w:styleId="TextoTabladeContenido">
    <w:name w:val="Texto Tabla de Contenido"/>
    <w:basedOn w:val="TDC1"/>
    <w:link w:val="TextoTabladeContenidoCar"/>
    <w:qFormat/>
    <w:rsid w:val="00ED66D2"/>
    <w:pPr>
      <w:tabs>
        <w:tab w:val="left" w:pos="440"/>
        <w:tab w:val="right" w:leader="dot" w:pos="8828"/>
      </w:tabs>
      <w:spacing w:line="240" w:lineRule="auto"/>
    </w:pPr>
    <w:rPr>
      <w:noProof/>
    </w:rPr>
  </w:style>
  <w:style w:type="table" w:customStyle="1" w:styleId="Sombreadoclaro1">
    <w:name w:val="Sombreado claro1"/>
    <w:basedOn w:val="Tablanormal"/>
    <w:uiPriority w:val="60"/>
    <w:rsid w:val="00EF39FE"/>
    <w:pPr>
      <w:spacing w:after="0" w:line="240" w:lineRule="auto"/>
    </w:pPr>
    <w:rPr>
      <w:rFonts w:eastAsiaTheme="minorHAns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6775C6"/>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6775C6"/>
    <w:rPr>
      <w:rFonts w:ascii="Tahoma" w:hAnsi="Tahoma" w:cs="Tahoma"/>
      <w:sz w:val="16"/>
      <w:szCs w:val="16"/>
    </w:rPr>
  </w:style>
  <w:style w:type="paragraph" w:customStyle="1" w:styleId="textbox">
    <w:name w:val="textbox"/>
    <w:basedOn w:val="Normal"/>
    <w:rsid w:val="0078192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5424D"/>
    <w:rPr>
      <w:color w:val="808080"/>
      <w:shd w:val="clear" w:color="auto" w:fill="E6E6E6"/>
    </w:rPr>
  </w:style>
  <w:style w:type="character" w:customStyle="1" w:styleId="mw-redirect">
    <w:name w:val="mw-redirect"/>
    <w:basedOn w:val="Fuentedeprrafopredeter"/>
    <w:rsid w:val="002369F8"/>
  </w:style>
  <w:style w:type="character" w:customStyle="1" w:styleId="Mencinsinresolver2">
    <w:name w:val="Mención sin resolver2"/>
    <w:basedOn w:val="Fuentedeprrafopredeter"/>
    <w:uiPriority w:val="99"/>
    <w:semiHidden/>
    <w:unhideWhenUsed/>
    <w:rsid w:val="00C503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12">
      <w:bodyDiv w:val="1"/>
      <w:marLeft w:val="0"/>
      <w:marRight w:val="0"/>
      <w:marTop w:val="0"/>
      <w:marBottom w:val="0"/>
      <w:divBdr>
        <w:top w:val="none" w:sz="0" w:space="0" w:color="auto"/>
        <w:left w:val="none" w:sz="0" w:space="0" w:color="auto"/>
        <w:bottom w:val="none" w:sz="0" w:space="0" w:color="auto"/>
        <w:right w:val="none" w:sz="0" w:space="0" w:color="auto"/>
      </w:divBdr>
      <w:divsChild>
        <w:div w:id="1514147250">
          <w:marLeft w:val="0"/>
          <w:marRight w:val="0"/>
          <w:marTop w:val="0"/>
          <w:marBottom w:val="0"/>
          <w:divBdr>
            <w:top w:val="none" w:sz="0" w:space="0" w:color="auto"/>
            <w:left w:val="none" w:sz="0" w:space="0" w:color="auto"/>
            <w:bottom w:val="none" w:sz="0" w:space="0" w:color="auto"/>
            <w:right w:val="none" w:sz="0" w:space="0" w:color="auto"/>
          </w:divBdr>
          <w:divsChild>
            <w:div w:id="376442042">
              <w:marLeft w:val="0"/>
              <w:marRight w:val="0"/>
              <w:marTop w:val="0"/>
              <w:marBottom w:val="0"/>
              <w:divBdr>
                <w:top w:val="none" w:sz="0" w:space="0" w:color="auto"/>
                <w:left w:val="none" w:sz="0" w:space="0" w:color="auto"/>
                <w:bottom w:val="none" w:sz="0" w:space="0" w:color="auto"/>
                <w:right w:val="none" w:sz="0" w:space="0" w:color="auto"/>
              </w:divBdr>
            </w:div>
            <w:div w:id="1507404332">
              <w:marLeft w:val="0"/>
              <w:marRight w:val="0"/>
              <w:marTop w:val="0"/>
              <w:marBottom w:val="0"/>
              <w:divBdr>
                <w:top w:val="none" w:sz="0" w:space="0" w:color="auto"/>
                <w:left w:val="none" w:sz="0" w:space="0" w:color="auto"/>
                <w:bottom w:val="none" w:sz="0" w:space="0" w:color="auto"/>
                <w:right w:val="none" w:sz="0" w:space="0" w:color="auto"/>
              </w:divBdr>
            </w:div>
            <w:div w:id="1749961056">
              <w:marLeft w:val="0"/>
              <w:marRight w:val="0"/>
              <w:marTop w:val="0"/>
              <w:marBottom w:val="0"/>
              <w:divBdr>
                <w:top w:val="none" w:sz="0" w:space="0" w:color="auto"/>
                <w:left w:val="none" w:sz="0" w:space="0" w:color="auto"/>
                <w:bottom w:val="none" w:sz="0" w:space="0" w:color="auto"/>
                <w:right w:val="none" w:sz="0" w:space="0" w:color="auto"/>
              </w:divBdr>
            </w:div>
            <w:div w:id="99032335">
              <w:marLeft w:val="0"/>
              <w:marRight w:val="0"/>
              <w:marTop w:val="0"/>
              <w:marBottom w:val="0"/>
              <w:divBdr>
                <w:top w:val="none" w:sz="0" w:space="0" w:color="auto"/>
                <w:left w:val="none" w:sz="0" w:space="0" w:color="auto"/>
                <w:bottom w:val="none" w:sz="0" w:space="0" w:color="auto"/>
                <w:right w:val="none" w:sz="0" w:space="0" w:color="auto"/>
              </w:divBdr>
            </w:div>
            <w:div w:id="1779058691">
              <w:marLeft w:val="0"/>
              <w:marRight w:val="0"/>
              <w:marTop w:val="0"/>
              <w:marBottom w:val="0"/>
              <w:divBdr>
                <w:top w:val="none" w:sz="0" w:space="0" w:color="auto"/>
                <w:left w:val="none" w:sz="0" w:space="0" w:color="auto"/>
                <w:bottom w:val="none" w:sz="0" w:space="0" w:color="auto"/>
                <w:right w:val="none" w:sz="0" w:space="0" w:color="auto"/>
              </w:divBdr>
            </w:div>
            <w:div w:id="729617957">
              <w:marLeft w:val="0"/>
              <w:marRight w:val="0"/>
              <w:marTop w:val="0"/>
              <w:marBottom w:val="0"/>
              <w:divBdr>
                <w:top w:val="none" w:sz="0" w:space="0" w:color="auto"/>
                <w:left w:val="none" w:sz="0" w:space="0" w:color="auto"/>
                <w:bottom w:val="none" w:sz="0" w:space="0" w:color="auto"/>
                <w:right w:val="none" w:sz="0" w:space="0" w:color="auto"/>
              </w:divBdr>
            </w:div>
            <w:div w:id="648704181">
              <w:marLeft w:val="0"/>
              <w:marRight w:val="0"/>
              <w:marTop w:val="0"/>
              <w:marBottom w:val="0"/>
              <w:divBdr>
                <w:top w:val="none" w:sz="0" w:space="0" w:color="auto"/>
                <w:left w:val="none" w:sz="0" w:space="0" w:color="auto"/>
                <w:bottom w:val="none" w:sz="0" w:space="0" w:color="auto"/>
                <w:right w:val="none" w:sz="0" w:space="0" w:color="auto"/>
              </w:divBdr>
            </w:div>
            <w:div w:id="1926451258">
              <w:marLeft w:val="0"/>
              <w:marRight w:val="0"/>
              <w:marTop w:val="0"/>
              <w:marBottom w:val="0"/>
              <w:divBdr>
                <w:top w:val="none" w:sz="0" w:space="0" w:color="auto"/>
                <w:left w:val="none" w:sz="0" w:space="0" w:color="auto"/>
                <w:bottom w:val="none" w:sz="0" w:space="0" w:color="auto"/>
                <w:right w:val="none" w:sz="0" w:space="0" w:color="auto"/>
              </w:divBdr>
            </w:div>
            <w:div w:id="1395474067">
              <w:marLeft w:val="0"/>
              <w:marRight w:val="0"/>
              <w:marTop w:val="0"/>
              <w:marBottom w:val="0"/>
              <w:divBdr>
                <w:top w:val="none" w:sz="0" w:space="0" w:color="auto"/>
                <w:left w:val="none" w:sz="0" w:space="0" w:color="auto"/>
                <w:bottom w:val="none" w:sz="0" w:space="0" w:color="auto"/>
                <w:right w:val="none" w:sz="0" w:space="0" w:color="auto"/>
              </w:divBdr>
            </w:div>
            <w:div w:id="900558417">
              <w:marLeft w:val="0"/>
              <w:marRight w:val="0"/>
              <w:marTop w:val="0"/>
              <w:marBottom w:val="0"/>
              <w:divBdr>
                <w:top w:val="none" w:sz="0" w:space="0" w:color="auto"/>
                <w:left w:val="none" w:sz="0" w:space="0" w:color="auto"/>
                <w:bottom w:val="none" w:sz="0" w:space="0" w:color="auto"/>
                <w:right w:val="none" w:sz="0" w:space="0" w:color="auto"/>
              </w:divBdr>
            </w:div>
            <w:div w:id="999582708">
              <w:marLeft w:val="0"/>
              <w:marRight w:val="0"/>
              <w:marTop w:val="0"/>
              <w:marBottom w:val="0"/>
              <w:divBdr>
                <w:top w:val="none" w:sz="0" w:space="0" w:color="auto"/>
                <w:left w:val="none" w:sz="0" w:space="0" w:color="auto"/>
                <w:bottom w:val="none" w:sz="0" w:space="0" w:color="auto"/>
                <w:right w:val="none" w:sz="0" w:space="0" w:color="auto"/>
              </w:divBdr>
            </w:div>
            <w:div w:id="120155632">
              <w:marLeft w:val="0"/>
              <w:marRight w:val="0"/>
              <w:marTop w:val="0"/>
              <w:marBottom w:val="0"/>
              <w:divBdr>
                <w:top w:val="none" w:sz="0" w:space="0" w:color="auto"/>
                <w:left w:val="none" w:sz="0" w:space="0" w:color="auto"/>
                <w:bottom w:val="none" w:sz="0" w:space="0" w:color="auto"/>
                <w:right w:val="none" w:sz="0" w:space="0" w:color="auto"/>
              </w:divBdr>
            </w:div>
            <w:div w:id="702170739">
              <w:marLeft w:val="0"/>
              <w:marRight w:val="0"/>
              <w:marTop w:val="0"/>
              <w:marBottom w:val="0"/>
              <w:divBdr>
                <w:top w:val="none" w:sz="0" w:space="0" w:color="auto"/>
                <w:left w:val="none" w:sz="0" w:space="0" w:color="auto"/>
                <w:bottom w:val="none" w:sz="0" w:space="0" w:color="auto"/>
                <w:right w:val="none" w:sz="0" w:space="0" w:color="auto"/>
              </w:divBdr>
            </w:div>
            <w:div w:id="1310984805">
              <w:marLeft w:val="0"/>
              <w:marRight w:val="0"/>
              <w:marTop w:val="0"/>
              <w:marBottom w:val="0"/>
              <w:divBdr>
                <w:top w:val="none" w:sz="0" w:space="0" w:color="auto"/>
                <w:left w:val="none" w:sz="0" w:space="0" w:color="auto"/>
                <w:bottom w:val="none" w:sz="0" w:space="0" w:color="auto"/>
                <w:right w:val="none" w:sz="0" w:space="0" w:color="auto"/>
              </w:divBdr>
            </w:div>
            <w:div w:id="1035812854">
              <w:marLeft w:val="0"/>
              <w:marRight w:val="0"/>
              <w:marTop w:val="0"/>
              <w:marBottom w:val="0"/>
              <w:divBdr>
                <w:top w:val="none" w:sz="0" w:space="0" w:color="auto"/>
                <w:left w:val="none" w:sz="0" w:space="0" w:color="auto"/>
                <w:bottom w:val="none" w:sz="0" w:space="0" w:color="auto"/>
                <w:right w:val="none" w:sz="0" w:space="0" w:color="auto"/>
              </w:divBdr>
            </w:div>
            <w:div w:id="1483035152">
              <w:marLeft w:val="0"/>
              <w:marRight w:val="0"/>
              <w:marTop w:val="0"/>
              <w:marBottom w:val="0"/>
              <w:divBdr>
                <w:top w:val="none" w:sz="0" w:space="0" w:color="auto"/>
                <w:left w:val="none" w:sz="0" w:space="0" w:color="auto"/>
                <w:bottom w:val="none" w:sz="0" w:space="0" w:color="auto"/>
                <w:right w:val="none" w:sz="0" w:space="0" w:color="auto"/>
              </w:divBdr>
            </w:div>
            <w:div w:id="1503155053">
              <w:marLeft w:val="0"/>
              <w:marRight w:val="0"/>
              <w:marTop w:val="0"/>
              <w:marBottom w:val="0"/>
              <w:divBdr>
                <w:top w:val="none" w:sz="0" w:space="0" w:color="auto"/>
                <w:left w:val="none" w:sz="0" w:space="0" w:color="auto"/>
                <w:bottom w:val="none" w:sz="0" w:space="0" w:color="auto"/>
                <w:right w:val="none" w:sz="0" w:space="0" w:color="auto"/>
              </w:divBdr>
            </w:div>
            <w:div w:id="713848358">
              <w:marLeft w:val="0"/>
              <w:marRight w:val="0"/>
              <w:marTop w:val="0"/>
              <w:marBottom w:val="0"/>
              <w:divBdr>
                <w:top w:val="none" w:sz="0" w:space="0" w:color="auto"/>
                <w:left w:val="none" w:sz="0" w:space="0" w:color="auto"/>
                <w:bottom w:val="none" w:sz="0" w:space="0" w:color="auto"/>
                <w:right w:val="none" w:sz="0" w:space="0" w:color="auto"/>
              </w:divBdr>
            </w:div>
            <w:div w:id="1048526404">
              <w:marLeft w:val="0"/>
              <w:marRight w:val="0"/>
              <w:marTop w:val="0"/>
              <w:marBottom w:val="0"/>
              <w:divBdr>
                <w:top w:val="none" w:sz="0" w:space="0" w:color="auto"/>
                <w:left w:val="none" w:sz="0" w:space="0" w:color="auto"/>
                <w:bottom w:val="none" w:sz="0" w:space="0" w:color="auto"/>
                <w:right w:val="none" w:sz="0" w:space="0" w:color="auto"/>
              </w:divBdr>
            </w:div>
            <w:div w:id="1201090836">
              <w:marLeft w:val="0"/>
              <w:marRight w:val="0"/>
              <w:marTop w:val="0"/>
              <w:marBottom w:val="0"/>
              <w:divBdr>
                <w:top w:val="none" w:sz="0" w:space="0" w:color="auto"/>
                <w:left w:val="none" w:sz="0" w:space="0" w:color="auto"/>
                <w:bottom w:val="none" w:sz="0" w:space="0" w:color="auto"/>
                <w:right w:val="none" w:sz="0" w:space="0" w:color="auto"/>
              </w:divBdr>
            </w:div>
            <w:div w:id="1656298806">
              <w:marLeft w:val="0"/>
              <w:marRight w:val="0"/>
              <w:marTop w:val="0"/>
              <w:marBottom w:val="0"/>
              <w:divBdr>
                <w:top w:val="none" w:sz="0" w:space="0" w:color="auto"/>
                <w:left w:val="none" w:sz="0" w:space="0" w:color="auto"/>
                <w:bottom w:val="none" w:sz="0" w:space="0" w:color="auto"/>
                <w:right w:val="none" w:sz="0" w:space="0" w:color="auto"/>
              </w:divBdr>
            </w:div>
            <w:div w:id="1094935761">
              <w:marLeft w:val="0"/>
              <w:marRight w:val="0"/>
              <w:marTop w:val="0"/>
              <w:marBottom w:val="0"/>
              <w:divBdr>
                <w:top w:val="none" w:sz="0" w:space="0" w:color="auto"/>
                <w:left w:val="none" w:sz="0" w:space="0" w:color="auto"/>
                <w:bottom w:val="none" w:sz="0" w:space="0" w:color="auto"/>
                <w:right w:val="none" w:sz="0" w:space="0" w:color="auto"/>
              </w:divBdr>
            </w:div>
            <w:div w:id="1131094897">
              <w:marLeft w:val="0"/>
              <w:marRight w:val="0"/>
              <w:marTop w:val="0"/>
              <w:marBottom w:val="0"/>
              <w:divBdr>
                <w:top w:val="none" w:sz="0" w:space="0" w:color="auto"/>
                <w:left w:val="none" w:sz="0" w:space="0" w:color="auto"/>
                <w:bottom w:val="none" w:sz="0" w:space="0" w:color="auto"/>
                <w:right w:val="none" w:sz="0" w:space="0" w:color="auto"/>
              </w:divBdr>
            </w:div>
            <w:div w:id="717582525">
              <w:marLeft w:val="0"/>
              <w:marRight w:val="0"/>
              <w:marTop w:val="0"/>
              <w:marBottom w:val="0"/>
              <w:divBdr>
                <w:top w:val="none" w:sz="0" w:space="0" w:color="auto"/>
                <w:left w:val="none" w:sz="0" w:space="0" w:color="auto"/>
                <w:bottom w:val="none" w:sz="0" w:space="0" w:color="auto"/>
                <w:right w:val="none" w:sz="0" w:space="0" w:color="auto"/>
              </w:divBdr>
            </w:div>
            <w:div w:id="895974976">
              <w:marLeft w:val="0"/>
              <w:marRight w:val="0"/>
              <w:marTop w:val="0"/>
              <w:marBottom w:val="0"/>
              <w:divBdr>
                <w:top w:val="none" w:sz="0" w:space="0" w:color="auto"/>
                <w:left w:val="none" w:sz="0" w:space="0" w:color="auto"/>
                <w:bottom w:val="none" w:sz="0" w:space="0" w:color="auto"/>
                <w:right w:val="none" w:sz="0" w:space="0" w:color="auto"/>
              </w:divBdr>
            </w:div>
            <w:div w:id="2045016150">
              <w:marLeft w:val="0"/>
              <w:marRight w:val="0"/>
              <w:marTop w:val="0"/>
              <w:marBottom w:val="0"/>
              <w:divBdr>
                <w:top w:val="none" w:sz="0" w:space="0" w:color="auto"/>
                <w:left w:val="none" w:sz="0" w:space="0" w:color="auto"/>
                <w:bottom w:val="none" w:sz="0" w:space="0" w:color="auto"/>
                <w:right w:val="none" w:sz="0" w:space="0" w:color="auto"/>
              </w:divBdr>
            </w:div>
            <w:div w:id="3696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5">
      <w:bodyDiv w:val="1"/>
      <w:marLeft w:val="0"/>
      <w:marRight w:val="0"/>
      <w:marTop w:val="0"/>
      <w:marBottom w:val="0"/>
      <w:divBdr>
        <w:top w:val="none" w:sz="0" w:space="0" w:color="auto"/>
        <w:left w:val="none" w:sz="0" w:space="0" w:color="auto"/>
        <w:bottom w:val="none" w:sz="0" w:space="0" w:color="auto"/>
        <w:right w:val="none" w:sz="0" w:space="0" w:color="auto"/>
      </w:divBdr>
      <w:divsChild>
        <w:div w:id="171725176">
          <w:marLeft w:val="432"/>
          <w:marRight w:val="0"/>
          <w:marTop w:val="125"/>
          <w:marBottom w:val="0"/>
          <w:divBdr>
            <w:top w:val="none" w:sz="0" w:space="0" w:color="auto"/>
            <w:left w:val="none" w:sz="0" w:space="0" w:color="auto"/>
            <w:bottom w:val="none" w:sz="0" w:space="0" w:color="auto"/>
            <w:right w:val="none" w:sz="0" w:space="0" w:color="auto"/>
          </w:divBdr>
        </w:div>
      </w:divsChild>
    </w:div>
    <w:div w:id="33317466">
      <w:bodyDiv w:val="1"/>
      <w:marLeft w:val="0"/>
      <w:marRight w:val="0"/>
      <w:marTop w:val="0"/>
      <w:marBottom w:val="0"/>
      <w:divBdr>
        <w:top w:val="none" w:sz="0" w:space="0" w:color="auto"/>
        <w:left w:val="none" w:sz="0" w:space="0" w:color="auto"/>
        <w:bottom w:val="none" w:sz="0" w:space="0" w:color="auto"/>
        <w:right w:val="none" w:sz="0" w:space="0" w:color="auto"/>
      </w:divBdr>
      <w:divsChild>
        <w:div w:id="1183739381">
          <w:marLeft w:val="0"/>
          <w:marRight w:val="0"/>
          <w:marTop w:val="0"/>
          <w:marBottom w:val="0"/>
          <w:divBdr>
            <w:top w:val="none" w:sz="0" w:space="0" w:color="auto"/>
            <w:left w:val="none" w:sz="0" w:space="0" w:color="auto"/>
            <w:bottom w:val="none" w:sz="0" w:space="0" w:color="auto"/>
            <w:right w:val="none" w:sz="0" w:space="0" w:color="auto"/>
          </w:divBdr>
          <w:divsChild>
            <w:div w:id="968896636">
              <w:marLeft w:val="0"/>
              <w:marRight w:val="0"/>
              <w:marTop w:val="0"/>
              <w:marBottom w:val="0"/>
              <w:divBdr>
                <w:top w:val="none" w:sz="0" w:space="0" w:color="auto"/>
                <w:left w:val="none" w:sz="0" w:space="0" w:color="auto"/>
                <w:bottom w:val="none" w:sz="0" w:space="0" w:color="auto"/>
                <w:right w:val="none" w:sz="0" w:space="0" w:color="auto"/>
              </w:divBdr>
            </w:div>
            <w:div w:id="580220991">
              <w:marLeft w:val="0"/>
              <w:marRight w:val="0"/>
              <w:marTop w:val="0"/>
              <w:marBottom w:val="0"/>
              <w:divBdr>
                <w:top w:val="none" w:sz="0" w:space="0" w:color="auto"/>
                <w:left w:val="none" w:sz="0" w:space="0" w:color="auto"/>
                <w:bottom w:val="none" w:sz="0" w:space="0" w:color="auto"/>
                <w:right w:val="none" w:sz="0" w:space="0" w:color="auto"/>
              </w:divBdr>
            </w:div>
            <w:div w:id="852113302">
              <w:marLeft w:val="0"/>
              <w:marRight w:val="0"/>
              <w:marTop w:val="0"/>
              <w:marBottom w:val="0"/>
              <w:divBdr>
                <w:top w:val="none" w:sz="0" w:space="0" w:color="auto"/>
                <w:left w:val="none" w:sz="0" w:space="0" w:color="auto"/>
                <w:bottom w:val="none" w:sz="0" w:space="0" w:color="auto"/>
                <w:right w:val="none" w:sz="0" w:space="0" w:color="auto"/>
              </w:divBdr>
            </w:div>
            <w:div w:id="98766766">
              <w:marLeft w:val="0"/>
              <w:marRight w:val="0"/>
              <w:marTop w:val="0"/>
              <w:marBottom w:val="0"/>
              <w:divBdr>
                <w:top w:val="none" w:sz="0" w:space="0" w:color="auto"/>
                <w:left w:val="none" w:sz="0" w:space="0" w:color="auto"/>
                <w:bottom w:val="none" w:sz="0" w:space="0" w:color="auto"/>
                <w:right w:val="none" w:sz="0" w:space="0" w:color="auto"/>
              </w:divBdr>
            </w:div>
            <w:div w:id="462121439">
              <w:marLeft w:val="0"/>
              <w:marRight w:val="0"/>
              <w:marTop w:val="0"/>
              <w:marBottom w:val="0"/>
              <w:divBdr>
                <w:top w:val="none" w:sz="0" w:space="0" w:color="auto"/>
                <w:left w:val="none" w:sz="0" w:space="0" w:color="auto"/>
                <w:bottom w:val="none" w:sz="0" w:space="0" w:color="auto"/>
                <w:right w:val="none" w:sz="0" w:space="0" w:color="auto"/>
              </w:divBdr>
            </w:div>
            <w:div w:id="977148597">
              <w:marLeft w:val="0"/>
              <w:marRight w:val="0"/>
              <w:marTop w:val="0"/>
              <w:marBottom w:val="0"/>
              <w:divBdr>
                <w:top w:val="none" w:sz="0" w:space="0" w:color="auto"/>
                <w:left w:val="none" w:sz="0" w:space="0" w:color="auto"/>
                <w:bottom w:val="none" w:sz="0" w:space="0" w:color="auto"/>
                <w:right w:val="none" w:sz="0" w:space="0" w:color="auto"/>
              </w:divBdr>
            </w:div>
            <w:div w:id="390929400">
              <w:marLeft w:val="0"/>
              <w:marRight w:val="0"/>
              <w:marTop w:val="0"/>
              <w:marBottom w:val="0"/>
              <w:divBdr>
                <w:top w:val="none" w:sz="0" w:space="0" w:color="auto"/>
                <w:left w:val="none" w:sz="0" w:space="0" w:color="auto"/>
                <w:bottom w:val="none" w:sz="0" w:space="0" w:color="auto"/>
                <w:right w:val="none" w:sz="0" w:space="0" w:color="auto"/>
              </w:divBdr>
            </w:div>
            <w:div w:id="2057314393">
              <w:marLeft w:val="0"/>
              <w:marRight w:val="0"/>
              <w:marTop w:val="0"/>
              <w:marBottom w:val="0"/>
              <w:divBdr>
                <w:top w:val="none" w:sz="0" w:space="0" w:color="auto"/>
                <w:left w:val="none" w:sz="0" w:space="0" w:color="auto"/>
                <w:bottom w:val="none" w:sz="0" w:space="0" w:color="auto"/>
                <w:right w:val="none" w:sz="0" w:space="0" w:color="auto"/>
              </w:divBdr>
            </w:div>
            <w:div w:id="351498505">
              <w:marLeft w:val="0"/>
              <w:marRight w:val="0"/>
              <w:marTop w:val="0"/>
              <w:marBottom w:val="0"/>
              <w:divBdr>
                <w:top w:val="none" w:sz="0" w:space="0" w:color="auto"/>
                <w:left w:val="none" w:sz="0" w:space="0" w:color="auto"/>
                <w:bottom w:val="none" w:sz="0" w:space="0" w:color="auto"/>
                <w:right w:val="none" w:sz="0" w:space="0" w:color="auto"/>
              </w:divBdr>
            </w:div>
            <w:div w:id="500049885">
              <w:marLeft w:val="0"/>
              <w:marRight w:val="0"/>
              <w:marTop w:val="0"/>
              <w:marBottom w:val="0"/>
              <w:divBdr>
                <w:top w:val="none" w:sz="0" w:space="0" w:color="auto"/>
                <w:left w:val="none" w:sz="0" w:space="0" w:color="auto"/>
                <w:bottom w:val="none" w:sz="0" w:space="0" w:color="auto"/>
                <w:right w:val="none" w:sz="0" w:space="0" w:color="auto"/>
              </w:divBdr>
            </w:div>
            <w:div w:id="1356229512">
              <w:marLeft w:val="0"/>
              <w:marRight w:val="0"/>
              <w:marTop w:val="0"/>
              <w:marBottom w:val="0"/>
              <w:divBdr>
                <w:top w:val="none" w:sz="0" w:space="0" w:color="auto"/>
                <w:left w:val="none" w:sz="0" w:space="0" w:color="auto"/>
                <w:bottom w:val="none" w:sz="0" w:space="0" w:color="auto"/>
                <w:right w:val="none" w:sz="0" w:space="0" w:color="auto"/>
              </w:divBdr>
            </w:div>
            <w:div w:id="1729764750">
              <w:marLeft w:val="0"/>
              <w:marRight w:val="0"/>
              <w:marTop w:val="0"/>
              <w:marBottom w:val="0"/>
              <w:divBdr>
                <w:top w:val="none" w:sz="0" w:space="0" w:color="auto"/>
                <w:left w:val="none" w:sz="0" w:space="0" w:color="auto"/>
                <w:bottom w:val="none" w:sz="0" w:space="0" w:color="auto"/>
                <w:right w:val="none" w:sz="0" w:space="0" w:color="auto"/>
              </w:divBdr>
            </w:div>
            <w:div w:id="1512140742">
              <w:marLeft w:val="0"/>
              <w:marRight w:val="0"/>
              <w:marTop w:val="0"/>
              <w:marBottom w:val="0"/>
              <w:divBdr>
                <w:top w:val="none" w:sz="0" w:space="0" w:color="auto"/>
                <w:left w:val="none" w:sz="0" w:space="0" w:color="auto"/>
                <w:bottom w:val="none" w:sz="0" w:space="0" w:color="auto"/>
                <w:right w:val="none" w:sz="0" w:space="0" w:color="auto"/>
              </w:divBdr>
            </w:div>
            <w:div w:id="729497123">
              <w:marLeft w:val="0"/>
              <w:marRight w:val="0"/>
              <w:marTop w:val="0"/>
              <w:marBottom w:val="0"/>
              <w:divBdr>
                <w:top w:val="none" w:sz="0" w:space="0" w:color="auto"/>
                <w:left w:val="none" w:sz="0" w:space="0" w:color="auto"/>
                <w:bottom w:val="none" w:sz="0" w:space="0" w:color="auto"/>
                <w:right w:val="none" w:sz="0" w:space="0" w:color="auto"/>
              </w:divBdr>
            </w:div>
            <w:div w:id="1649086430">
              <w:marLeft w:val="0"/>
              <w:marRight w:val="0"/>
              <w:marTop w:val="0"/>
              <w:marBottom w:val="0"/>
              <w:divBdr>
                <w:top w:val="none" w:sz="0" w:space="0" w:color="auto"/>
                <w:left w:val="none" w:sz="0" w:space="0" w:color="auto"/>
                <w:bottom w:val="none" w:sz="0" w:space="0" w:color="auto"/>
                <w:right w:val="none" w:sz="0" w:space="0" w:color="auto"/>
              </w:divBdr>
            </w:div>
            <w:div w:id="865216675">
              <w:marLeft w:val="0"/>
              <w:marRight w:val="0"/>
              <w:marTop w:val="0"/>
              <w:marBottom w:val="0"/>
              <w:divBdr>
                <w:top w:val="none" w:sz="0" w:space="0" w:color="auto"/>
                <w:left w:val="none" w:sz="0" w:space="0" w:color="auto"/>
                <w:bottom w:val="none" w:sz="0" w:space="0" w:color="auto"/>
                <w:right w:val="none" w:sz="0" w:space="0" w:color="auto"/>
              </w:divBdr>
            </w:div>
            <w:div w:id="115411732">
              <w:marLeft w:val="0"/>
              <w:marRight w:val="0"/>
              <w:marTop w:val="0"/>
              <w:marBottom w:val="0"/>
              <w:divBdr>
                <w:top w:val="none" w:sz="0" w:space="0" w:color="auto"/>
                <w:left w:val="none" w:sz="0" w:space="0" w:color="auto"/>
                <w:bottom w:val="none" w:sz="0" w:space="0" w:color="auto"/>
                <w:right w:val="none" w:sz="0" w:space="0" w:color="auto"/>
              </w:divBdr>
            </w:div>
            <w:div w:id="322858428">
              <w:marLeft w:val="0"/>
              <w:marRight w:val="0"/>
              <w:marTop w:val="0"/>
              <w:marBottom w:val="0"/>
              <w:divBdr>
                <w:top w:val="none" w:sz="0" w:space="0" w:color="auto"/>
                <w:left w:val="none" w:sz="0" w:space="0" w:color="auto"/>
                <w:bottom w:val="none" w:sz="0" w:space="0" w:color="auto"/>
                <w:right w:val="none" w:sz="0" w:space="0" w:color="auto"/>
              </w:divBdr>
            </w:div>
            <w:div w:id="1564095233">
              <w:marLeft w:val="0"/>
              <w:marRight w:val="0"/>
              <w:marTop w:val="0"/>
              <w:marBottom w:val="0"/>
              <w:divBdr>
                <w:top w:val="none" w:sz="0" w:space="0" w:color="auto"/>
                <w:left w:val="none" w:sz="0" w:space="0" w:color="auto"/>
                <w:bottom w:val="none" w:sz="0" w:space="0" w:color="auto"/>
                <w:right w:val="none" w:sz="0" w:space="0" w:color="auto"/>
              </w:divBdr>
            </w:div>
            <w:div w:id="1191843828">
              <w:marLeft w:val="0"/>
              <w:marRight w:val="0"/>
              <w:marTop w:val="0"/>
              <w:marBottom w:val="0"/>
              <w:divBdr>
                <w:top w:val="none" w:sz="0" w:space="0" w:color="auto"/>
                <w:left w:val="none" w:sz="0" w:space="0" w:color="auto"/>
                <w:bottom w:val="none" w:sz="0" w:space="0" w:color="auto"/>
                <w:right w:val="none" w:sz="0" w:space="0" w:color="auto"/>
              </w:divBdr>
            </w:div>
            <w:div w:id="129330055">
              <w:marLeft w:val="0"/>
              <w:marRight w:val="0"/>
              <w:marTop w:val="0"/>
              <w:marBottom w:val="0"/>
              <w:divBdr>
                <w:top w:val="none" w:sz="0" w:space="0" w:color="auto"/>
                <w:left w:val="none" w:sz="0" w:space="0" w:color="auto"/>
                <w:bottom w:val="none" w:sz="0" w:space="0" w:color="auto"/>
                <w:right w:val="none" w:sz="0" w:space="0" w:color="auto"/>
              </w:divBdr>
            </w:div>
            <w:div w:id="911307853">
              <w:marLeft w:val="0"/>
              <w:marRight w:val="0"/>
              <w:marTop w:val="0"/>
              <w:marBottom w:val="0"/>
              <w:divBdr>
                <w:top w:val="none" w:sz="0" w:space="0" w:color="auto"/>
                <w:left w:val="none" w:sz="0" w:space="0" w:color="auto"/>
                <w:bottom w:val="none" w:sz="0" w:space="0" w:color="auto"/>
                <w:right w:val="none" w:sz="0" w:space="0" w:color="auto"/>
              </w:divBdr>
            </w:div>
            <w:div w:id="1180049804">
              <w:marLeft w:val="0"/>
              <w:marRight w:val="0"/>
              <w:marTop w:val="0"/>
              <w:marBottom w:val="0"/>
              <w:divBdr>
                <w:top w:val="none" w:sz="0" w:space="0" w:color="auto"/>
                <w:left w:val="none" w:sz="0" w:space="0" w:color="auto"/>
                <w:bottom w:val="none" w:sz="0" w:space="0" w:color="auto"/>
                <w:right w:val="none" w:sz="0" w:space="0" w:color="auto"/>
              </w:divBdr>
            </w:div>
            <w:div w:id="206141326">
              <w:marLeft w:val="0"/>
              <w:marRight w:val="0"/>
              <w:marTop w:val="0"/>
              <w:marBottom w:val="0"/>
              <w:divBdr>
                <w:top w:val="none" w:sz="0" w:space="0" w:color="auto"/>
                <w:left w:val="none" w:sz="0" w:space="0" w:color="auto"/>
                <w:bottom w:val="none" w:sz="0" w:space="0" w:color="auto"/>
                <w:right w:val="none" w:sz="0" w:space="0" w:color="auto"/>
              </w:divBdr>
            </w:div>
            <w:div w:id="1016349380">
              <w:marLeft w:val="0"/>
              <w:marRight w:val="0"/>
              <w:marTop w:val="0"/>
              <w:marBottom w:val="0"/>
              <w:divBdr>
                <w:top w:val="none" w:sz="0" w:space="0" w:color="auto"/>
                <w:left w:val="none" w:sz="0" w:space="0" w:color="auto"/>
                <w:bottom w:val="none" w:sz="0" w:space="0" w:color="auto"/>
                <w:right w:val="none" w:sz="0" w:space="0" w:color="auto"/>
              </w:divBdr>
            </w:div>
            <w:div w:id="3483355">
              <w:marLeft w:val="0"/>
              <w:marRight w:val="0"/>
              <w:marTop w:val="0"/>
              <w:marBottom w:val="0"/>
              <w:divBdr>
                <w:top w:val="none" w:sz="0" w:space="0" w:color="auto"/>
                <w:left w:val="none" w:sz="0" w:space="0" w:color="auto"/>
                <w:bottom w:val="none" w:sz="0" w:space="0" w:color="auto"/>
                <w:right w:val="none" w:sz="0" w:space="0" w:color="auto"/>
              </w:divBdr>
            </w:div>
            <w:div w:id="981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31">
      <w:bodyDiv w:val="1"/>
      <w:marLeft w:val="0"/>
      <w:marRight w:val="0"/>
      <w:marTop w:val="0"/>
      <w:marBottom w:val="0"/>
      <w:divBdr>
        <w:top w:val="none" w:sz="0" w:space="0" w:color="auto"/>
        <w:left w:val="none" w:sz="0" w:space="0" w:color="auto"/>
        <w:bottom w:val="none" w:sz="0" w:space="0" w:color="auto"/>
        <w:right w:val="none" w:sz="0" w:space="0" w:color="auto"/>
      </w:divBdr>
    </w:div>
    <w:div w:id="69086850">
      <w:bodyDiv w:val="1"/>
      <w:marLeft w:val="0"/>
      <w:marRight w:val="0"/>
      <w:marTop w:val="0"/>
      <w:marBottom w:val="0"/>
      <w:divBdr>
        <w:top w:val="none" w:sz="0" w:space="0" w:color="auto"/>
        <w:left w:val="none" w:sz="0" w:space="0" w:color="auto"/>
        <w:bottom w:val="none" w:sz="0" w:space="0" w:color="auto"/>
        <w:right w:val="none" w:sz="0" w:space="0" w:color="auto"/>
      </w:divBdr>
    </w:div>
    <w:div w:id="156847871">
      <w:bodyDiv w:val="1"/>
      <w:marLeft w:val="0"/>
      <w:marRight w:val="0"/>
      <w:marTop w:val="0"/>
      <w:marBottom w:val="0"/>
      <w:divBdr>
        <w:top w:val="none" w:sz="0" w:space="0" w:color="auto"/>
        <w:left w:val="none" w:sz="0" w:space="0" w:color="auto"/>
        <w:bottom w:val="none" w:sz="0" w:space="0" w:color="auto"/>
        <w:right w:val="none" w:sz="0" w:space="0" w:color="auto"/>
      </w:divBdr>
    </w:div>
    <w:div w:id="170949687">
      <w:bodyDiv w:val="1"/>
      <w:marLeft w:val="0"/>
      <w:marRight w:val="0"/>
      <w:marTop w:val="0"/>
      <w:marBottom w:val="0"/>
      <w:divBdr>
        <w:top w:val="none" w:sz="0" w:space="0" w:color="auto"/>
        <w:left w:val="none" w:sz="0" w:space="0" w:color="auto"/>
        <w:bottom w:val="none" w:sz="0" w:space="0" w:color="auto"/>
        <w:right w:val="none" w:sz="0" w:space="0" w:color="auto"/>
      </w:divBdr>
    </w:div>
    <w:div w:id="173153676">
      <w:bodyDiv w:val="1"/>
      <w:marLeft w:val="0"/>
      <w:marRight w:val="0"/>
      <w:marTop w:val="0"/>
      <w:marBottom w:val="0"/>
      <w:divBdr>
        <w:top w:val="none" w:sz="0" w:space="0" w:color="auto"/>
        <w:left w:val="none" w:sz="0" w:space="0" w:color="auto"/>
        <w:bottom w:val="none" w:sz="0" w:space="0" w:color="auto"/>
        <w:right w:val="none" w:sz="0" w:space="0" w:color="auto"/>
      </w:divBdr>
    </w:div>
    <w:div w:id="201483357">
      <w:bodyDiv w:val="1"/>
      <w:marLeft w:val="0"/>
      <w:marRight w:val="0"/>
      <w:marTop w:val="0"/>
      <w:marBottom w:val="0"/>
      <w:divBdr>
        <w:top w:val="none" w:sz="0" w:space="0" w:color="auto"/>
        <w:left w:val="none" w:sz="0" w:space="0" w:color="auto"/>
        <w:bottom w:val="none" w:sz="0" w:space="0" w:color="auto"/>
        <w:right w:val="none" w:sz="0" w:space="0" w:color="auto"/>
      </w:divBdr>
      <w:divsChild>
        <w:div w:id="804851481">
          <w:marLeft w:val="547"/>
          <w:marRight w:val="0"/>
          <w:marTop w:val="200"/>
          <w:marBottom w:val="0"/>
          <w:divBdr>
            <w:top w:val="none" w:sz="0" w:space="0" w:color="auto"/>
            <w:left w:val="none" w:sz="0" w:space="0" w:color="auto"/>
            <w:bottom w:val="none" w:sz="0" w:space="0" w:color="auto"/>
            <w:right w:val="none" w:sz="0" w:space="0" w:color="auto"/>
          </w:divBdr>
        </w:div>
        <w:div w:id="2031300329">
          <w:marLeft w:val="547"/>
          <w:marRight w:val="0"/>
          <w:marTop w:val="200"/>
          <w:marBottom w:val="0"/>
          <w:divBdr>
            <w:top w:val="none" w:sz="0" w:space="0" w:color="auto"/>
            <w:left w:val="none" w:sz="0" w:space="0" w:color="auto"/>
            <w:bottom w:val="none" w:sz="0" w:space="0" w:color="auto"/>
            <w:right w:val="none" w:sz="0" w:space="0" w:color="auto"/>
          </w:divBdr>
        </w:div>
        <w:div w:id="900097460">
          <w:marLeft w:val="547"/>
          <w:marRight w:val="0"/>
          <w:marTop w:val="200"/>
          <w:marBottom w:val="0"/>
          <w:divBdr>
            <w:top w:val="none" w:sz="0" w:space="0" w:color="auto"/>
            <w:left w:val="none" w:sz="0" w:space="0" w:color="auto"/>
            <w:bottom w:val="none" w:sz="0" w:space="0" w:color="auto"/>
            <w:right w:val="none" w:sz="0" w:space="0" w:color="auto"/>
          </w:divBdr>
        </w:div>
        <w:div w:id="342517900">
          <w:marLeft w:val="1166"/>
          <w:marRight w:val="0"/>
          <w:marTop w:val="200"/>
          <w:marBottom w:val="0"/>
          <w:divBdr>
            <w:top w:val="none" w:sz="0" w:space="0" w:color="auto"/>
            <w:left w:val="none" w:sz="0" w:space="0" w:color="auto"/>
            <w:bottom w:val="none" w:sz="0" w:space="0" w:color="auto"/>
            <w:right w:val="none" w:sz="0" w:space="0" w:color="auto"/>
          </w:divBdr>
        </w:div>
        <w:div w:id="998507424">
          <w:marLeft w:val="1166"/>
          <w:marRight w:val="0"/>
          <w:marTop w:val="200"/>
          <w:marBottom w:val="0"/>
          <w:divBdr>
            <w:top w:val="none" w:sz="0" w:space="0" w:color="auto"/>
            <w:left w:val="none" w:sz="0" w:space="0" w:color="auto"/>
            <w:bottom w:val="none" w:sz="0" w:space="0" w:color="auto"/>
            <w:right w:val="none" w:sz="0" w:space="0" w:color="auto"/>
          </w:divBdr>
        </w:div>
        <w:div w:id="160194353">
          <w:marLeft w:val="1166"/>
          <w:marRight w:val="0"/>
          <w:marTop w:val="200"/>
          <w:marBottom w:val="0"/>
          <w:divBdr>
            <w:top w:val="none" w:sz="0" w:space="0" w:color="auto"/>
            <w:left w:val="none" w:sz="0" w:space="0" w:color="auto"/>
            <w:bottom w:val="none" w:sz="0" w:space="0" w:color="auto"/>
            <w:right w:val="none" w:sz="0" w:space="0" w:color="auto"/>
          </w:divBdr>
        </w:div>
        <w:div w:id="222378825">
          <w:marLeft w:val="1166"/>
          <w:marRight w:val="0"/>
          <w:marTop w:val="200"/>
          <w:marBottom w:val="0"/>
          <w:divBdr>
            <w:top w:val="none" w:sz="0" w:space="0" w:color="auto"/>
            <w:left w:val="none" w:sz="0" w:space="0" w:color="auto"/>
            <w:bottom w:val="none" w:sz="0" w:space="0" w:color="auto"/>
            <w:right w:val="none" w:sz="0" w:space="0" w:color="auto"/>
          </w:divBdr>
        </w:div>
        <w:div w:id="991837872">
          <w:marLeft w:val="1166"/>
          <w:marRight w:val="0"/>
          <w:marTop w:val="200"/>
          <w:marBottom w:val="0"/>
          <w:divBdr>
            <w:top w:val="none" w:sz="0" w:space="0" w:color="auto"/>
            <w:left w:val="none" w:sz="0" w:space="0" w:color="auto"/>
            <w:bottom w:val="none" w:sz="0" w:space="0" w:color="auto"/>
            <w:right w:val="none" w:sz="0" w:space="0" w:color="auto"/>
          </w:divBdr>
        </w:div>
      </w:divsChild>
    </w:div>
    <w:div w:id="223226914">
      <w:bodyDiv w:val="1"/>
      <w:marLeft w:val="0"/>
      <w:marRight w:val="0"/>
      <w:marTop w:val="0"/>
      <w:marBottom w:val="0"/>
      <w:divBdr>
        <w:top w:val="none" w:sz="0" w:space="0" w:color="auto"/>
        <w:left w:val="none" w:sz="0" w:space="0" w:color="auto"/>
        <w:bottom w:val="none" w:sz="0" w:space="0" w:color="auto"/>
        <w:right w:val="none" w:sz="0" w:space="0" w:color="auto"/>
      </w:divBdr>
    </w:div>
    <w:div w:id="226767868">
      <w:bodyDiv w:val="1"/>
      <w:marLeft w:val="0"/>
      <w:marRight w:val="0"/>
      <w:marTop w:val="0"/>
      <w:marBottom w:val="0"/>
      <w:divBdr>
        <w:top w:val="none" w:sz="0" w:space="0" w:color="auto"/>
        <w:left w:val="none" w:sz="0" w:space="0" w:color="auto"/>
        <w:bottom w:val="none" w:sz="0" w:space="0" w:color="auto"/>
        <w:right w:val="none" w:sz="0" w:space="0" w:color="auto"/>
      </w:divBdr>
      <w:divsChild>
        <w:div w:id="645814585">
          <w:marLeft w:val="547"/>
          <w:marRight w:val="0"/>
          <w:marTop w:val="200"/>
          <w:marBottom w:val="0"/>
          <w:divBdr>
            <w:top w:val="none" w:sz="0" w:space="0" w:color="auto"/>
            <w:left w:val="none" w:sz="0" w:space="0" w:color="auto"/>
            <w:bottom w:val="none" w:sz="0" w:space="0" w:color="auto"/>
            <w:right w:val="none" w:sz="0" w:space="0" w:color="auto"/>
          </w:divBdr>
        </w:div>
      </w:divsChild>
    </w:div>
    <w:div w:id="240600266">
      <w:bodyDiv w:val="1"/>
      <w:marLeft w:val="0"/>
      <w:marRight w:val="0"/>
      <w:marTop w:val="0"/>
      <w:marBottom w:val="0"/>
      <w:divBdr>
        <w:top w:val="none" w:sz="0" w:space="0" w:color="auto"/>
        <w:left w:val="none" w:sz="0" w:space="0" w:color="auto"/>
        <w:bottom w:val="none" w:sz="0" w:space="0" w:color="auto"/>
        <w:right w:val="none" w:sz="0" w:space="0" w:color="auto"/>
      </w:divBdr>
    </w:div>
    <w:div w:id="354188100">
      <w:bodyDiv w:val="1"/>
      <w:marLeft w:val="0"/>
      <w:marRight w:val="0"/>
      <w:marTop w:val="0"/>
      <w:marBottom w:val="0"/>
      <w:divBdr>
        <w:top w:val="none" w:sz="0" w:space="0" w:color="auto"/>
        <w:left w:val="none" w:sz="0" w:space="0" w:color="auto"/>
        <w:bottom w:val="none" w:sz="0" w:space="0" w:color="auto"/>
        <w:right w:val="none" w:sz="0" w:space="0" w:color="auto"/>
      </w:divBdr>
    </w:div>
    <w:div w:id="439841126">
      <w:bodyDiv w:val="1"/>
      <w:marLeft w:val="0"/>
      <w:marRight w:val="0"/>
      <w:marTop w:val="0"/>
      <w:marBottom w:val="0"/>
      <w:divBdr>
        <w:top w:val="none" w:sz="0" w:space="0" w:color="auto"/>
        <w:left w:val="none" w:sz="0" w:space="0" w:color="auto"/>
        <w:bottom w:val="none" w:sz="0" w:space="0" w:color="auto"/>
        <w:right w:val="none" w:sz="0" w:space="0" w:color="auto"/>
      </w:divBdr>
      <w:divsChild>
        <w:div w:id="386803542">
          <w:marLeft w:val="0"/>
          <w:marRight w:val="0"/>
          <w:marTop w:val="0"/>
          <w:marBottom w:val="0"/>
          <w:divBdr>
            <w:top w:val="none" w:sz="0" w:space="0" w:color="auto"/>
            <w:left w:val="none" w:sz="0" w:space="0" w:color="auto"/>
            <w:bottom w:val="none" w:sz="0" w:space="0" w:color="auto"/>
            <w:right w:val="none" w:sz="0" w:space="0" w:color="auto"/>
          </w:divBdr>
          <w:divsChild>
            <w:div w:id="1359043355">
              <w:marLeft w:val="0"/>
              <w:marRight w:val="0"/>
              <w:marTop w:val="0"/>
              <w:marBottom w:val="0"/>
              <w:divBdr>
                <w:top w:val="none" w:sz="0" w:space="0" w:color="auto"/>
                <w:left w:val="none" w:sz="0" w:space="0" w:color="auto"/>
                <w:bottom w:val="none" w:sz="0" w:space="0" w:color="auto"/>
                <w:right w:val="none" w:sz="0" w:space="0" w:color="auto"/>
              </w:divBdr>
            </w:div>
            <w:div w:id="1297295473">
              <w:marLeft w:val="0"/>
              <w:marRight w:val="0"/>
              <w:marTop w:val="0"/>
              <w:marBottom w:val="0"/>
              <w:divBdr>
                <w:top w:val="none" w:sz="0" w:space="0" w:color="auto"/>
                <w:left w:val="none" w:sz="0" w:space="0" w:color="auto"/>
                <w:bottom w:val="none" w:sz="0" w:space="0" w:color="auto"/>
                <w:right w:val="none" w:sz="0" w:space="0" w:color="auto"/>
              </w:divBdr>
            </w:div>
            <w:div w:id="338196707">
              <w:marLeft w:val="0"/>
              <w:marRight w:val="0"/>
              <w:marTop w:val="0"/>
              <w:marBottom w:val="0"/>
              <w:divBdr>
                <w:top w:val="none" w:sz="0" w:space="0" w:color="auto"/>
                <w:left w:val="none" w:sz="0" w:space="0" w:color="auto"/>
                <w:bottom w:val="none" w:sz="0" w:space="0" w:color="auto"/>
                <w:right w:val="none" w:sz="0" w:space="0" w:color="auto"/>
              </w:divBdr>
            </w:div>
            <w:div w:id="1179661740">
              <w:marLeft w:val="0"/>
              <w:marRight w:val="0"/>
              <w:marTop w:val="0"/>
              <w:marBottom w:val="0"/>
              <w:divBdr>
                <w:top w:val="none" w:sz="0" w:space="0" w:color="auto"/>
                <w:left w:val="none" w:sz="0" w:space="0" w:color="auto"/>
                <w:bottom w:val="none" w:sz="0" w:space="0" w:color="auto"/>
                <w:right w:val="none" w:sz="0" w:space="0" w:color="auto"/>
              </w:divBdr>
            </w:div>
            <w:div w:id="597718336">
              <w:marLeft w:val="0"/>
              <w:marRight w:val="0"/>
              <w:marTop w:val="0"/>
              <w:marBottom w:val="0"/>
              <w:divBdr>
                <w:top w:val="none" w:sz="0" w:space="0" w:color="auto"/>
                <w:left w:val="none" w:sz="0" w:space="0" w:color="auto"/>
                <w:bottom w:val="none" w:sz="0" w:space="0" w:color="auto"/>
                <w:right w:val="none" w:sz="0" w:space="0" w:color="auto"/>
              </w:divBdr>
            </w:div>
            <w:div w:id="1077635516">
              <w:marLeft w:val="0"/>
              <w:marRight w:val="0"/>
              <w:marTop w:val="0"/>
              <w:marBottom w:val="0"/>
              <w:divBdr>
                <w:top w:val="none" w:sz="0" w:space="0" w:color="auto"/>
                <w:left w:val="none" w:sz="0" w:space="0" w:color="auto"/>
                <w:bottom w:val="none" w:sz="0" w:space="0" w:color="auto"/>
                <w:right w:val="none" w:sz="0" w:space="0" w:color="auto"/>
              </w:divBdr>
            </w:div>
            <w:div w:id="1790467647">
              <w:marLeft w:val="0"/>
              <w:marRight w:val="0"/>
              <w:marTop w:val="0"/>
              <w:marBottom w:val="0"/>
              <w:divBdr>
                <w:top w:val="none" w:sz="0" w:space="0" w:color="auto"/>
                <w:left w:val="none" w:sz="0" w:space="0" w:color="auto"/>
                <w:bottom w:val="none" w:sz="0" w:space="0" w:color="auto"/>
                <w:right w:val="none" w:sz="0" w:space="0" w:color="auto"/>
              </w:divBdr>
            </w:div>
            <w:div w:id="768623021">
              <w:marLeft w:val="0"/>
              <w:marRight w:val="0"/>
              <w:marTop w:val="0"/>
              <w:marBottom w:val="0"/>
              <w:divBdr>
                <w:top w:val="none" w:sz="0" w:space="0" w:color="auto"/>
                <w:left w:val="none" w:sz="0" w:space="0" w:color="auto"/>
                <w:bottom w:val="none" w:sz="0" w:space="0" w:color="auto"/>
                <w:right w:val="none" w:sz="0" w:space="0" w:color="auto"/>
              </w:divBdr>
            </w:div>
            <w:div w:id="687491540">
              <w:marLeft w:val="0"/>
              <w:marRight w:val="0"/>
              <w:marTop w:val="0"/>
              <w:marBottom w:val="0"/>
              <w:divBdr>
                <w:top w:val="none" w:sz="0" w:space="0" w:color="auto"/>
                <w:left w:val="none" w:sz="0" w:space="0" w:color="auto"/>
                <w:bottom w:val="none" w:sz="0" w:space="0" w:color="auto"/>
                <w:right w:val="none" w:sz="0" w:space="0" w:color="auto"/>
              </w:divBdr>
            </w:div>
            <w:div w:id="1464619216">
              <w:marLeft w:val="0"/>
              <w:marRight w:val="0"/>
              <w:marTop w:val="0"/>
              <w:marBottom w:val="0"/>
              <w:divBdr>
                <w:top w:val="none" w:sz="0" w:space="0" w:color="auto"/>
                <w:left w:val="none" w:sz="0" w:space="0" w:color="auto"/>
                <w:bottom w:val="none" w:sz="0" w:space="0" w:color="auto"/>
                <w:right w:val="none" w:sz="0" w:space="0" w:color="auto"/>
              </w:divBdr>
            </w:div>
            <w:div w:id="361201103">
              <w:marLeft w:val="0"/>
              <w:marRight w:val="0"/>
              <w:marTop w:val="0"/>
              <w:marBottom w:val="0"/>
              <w:divBdr>
                <w:top w:val="none" w:sz="0" w:space="0" w:color="auto"/>
                <w:left w:val="none" w:sz="0" w:space="0" w:color="auto"/>
                <w:bottom w:val="none" w:sz="0" w:space="0" w:color="auto"/>
                <w:right w:val="none" w:sz="0" w:space="0" w:color="auto"/>
              </w:divBdr>
              <w:divsChild>
                <w:div w:id="1543204675">
                  <w:marLeft w:val="0"/>
                  <w:marRight w:val="0"/>
                  <w:marTop w:val="0"/>
                  <w:marBottom w:val="0"/>
                  <w:divBdr>
                    <w:top w:val="none" w:sz="0" w:space="0" w:color="auto"/>
                    <w:left w:val="none" w:sz="0" w:space="0" w:color="auto"/>
                    <w:bottom w:val="none" w:sz="0" w:space="0" w:color="auto"/>
                    <w:right w:val="none" w:sz="0" w:space="0" w:color="auto"/>
                  </w:divBdr>
                </w:div>
                <w:div w:id="1967926980">
                  <w:marLeft w:val="0"/>
                  <w:marRight w:val="0"/>
                  <w:marTop w:val="0"/>
                  <w:marBottom w:val="0"/>
                  <w:divBdr>
                    <w:top w:val="none" w:sz="0" w:space="0" w:color="auto"/>
                    <w:left w:val="none" w:sz="0" w:space="0" w:color="auto"/>
                    <w:bottom w:val="none" w:sz="0" w:space="0" w:color="auto"/>
                    <w:right w:val="none" w:sz="0" w:space="0" w:color="auto"/>
                  </w:divBdr>
                </w:div>
                <w:div w:id="717433919">
                  <w:marLeft w:val="0"/>
                  <w:marRight w:val="0"/>
                  <w:marTop w:val="0"/>
                  <w:marBottom w:val="0"/>
                  <w:divBdr>
                    <w:top w:val="none" w:sz="0" w:space="0" w:color="auto"/>
                    <w:left w:val="none" w:sz="0" w:space="0" w:color="auto"/>
                    <w:bottom w:val="none" w:sz="0" w:space="0" w:color="auto"/>
                    <w:right w:val="none" w:sz="0" w:space="0" w:color="auto"/>
                  </w:divBdr>
                </w:div>
                <w:div w:id="1866481144">
                  <w:marLeft w:val="0"/>
                  <w:marRight w:val="0"/>
                  <w:marTop w:val="0"/>
                  <w:marBottom w:val="0"/>
                  <w:divBdr>
                    <w:top w:val="none" w:sz="0" w:space="0" w:color="auto"/>
                    <w:left w:val="none" w:sz="0" w:space="0" w:color="auto"/>
                    <w:bottom w:val="none" w:sz="0" w:space="0" w:color="auto"/>
                    <w:right w:val="none" w:sz="0" w:space="0" w:color="auto"/>
                  </w:divBdr>
                </w:div>
                <w:div w:id="19145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9302">
      <w:bodyDiv w:val="1"/>
      <w:marLeft w:val="0"/>
      <w:marRight w:val="0"/>
      <w:marTop w:val="0"/>
      <w:marBottom w:val="0"/>
      <w:divBdr>
        <w:top w:val="none" w:sz="0" w:space="0" w:color="auto"/>
        <w:left w:val="none" w:sz="0" w:space="0" w:color="auto"/>
        <w:bottom w:val="none" w:sz="0" w:space="0" w:color="auto"/>
        <w:right w:val="none" w:sz="0" w:space="0" w:color="auto"/>
      </w:divBdr>
    </w:div>
    <w:div w:id="568461100">
      <w:bodyDiv w:val="1"/>
      <w:marLeft w:val="0"/>
      <w:marRight w:val="0"/>
      <w:marTop w:val="0"/>
      <w:marBottom w:val="0"/>
      <w:divBdr>
        <w:top w:val="none" w:sz="0" w:space="0" w:color="auto"/>
        <w:left w:val="none" w:sz="0" w:space="0" w:color="auto"/>
        <w:bottom w:val="none" w:sz="0" w:space="0" w:color="auto"/>
        <w:right w:val="none" w:sz="0" w:space="0" w:color="auto"/>
      </w:divBdr>
    </w:div>
    <w:div w:id="595671021">
      <w:bodyDiv w:val="1"/>
      <w:marLeft w:val="0"/>
      <w:marRight w:val="0"/>
      <w:marTop w:val="0"/>
      <w:marBottom w:val="0"/>
      <w:divBdr>
        <w:top w:val="none" w:sz="0" w:space="0" w:color="auto"/>
        <w:left w:val="none" w:sz="0" w:space="0" w:color="auto"/>
        <w:bottom w:val="none" w:sz="0" w:space="0" w:color="auto"/>
        <w:right w:val="none" w:sz="0" w:space="0" w:color="auto"/>
      </w:divBdr>
    </w:div>
    <w:div w:id="599027332">
      <w:bodyDiv w:val="1"/>
      <w:marLeft w:val="0"/>
      <w:marRight w:val="0"/>
      <w:marTop w:val="0"/>
      <w:marBottom w:val="0"/>
      <w:divBdr>
        <w:top w:val="none" w:sz="0" w:space="0" w:color="auto"/>
        <w:left w:val="none" w:sz="0" w:space="0" w:color="auto"/>
        <w:bottom w:val="none" w:sz="0" w:space="0" w:color="auto"/>
        <w:right w:val="none" w:sz="0" w:space="0" w:color="auto"/>
      </w:divBdr>
    </w:div>
    <w:div w:id="610284905">
      <w:bodyDiv w:val="1"/>
      <w:marLeft w:val="0"/>
      <w:marRight w:val="0"/>
      <w:marTop w:val="0"/>
      <w:marBottom w:val="0"/>
      <w:divBdr>
        <w:top w:val="none" w:sz="0" w:space="0" w:color="auto"/>
        <w:left w:val="none" w:sz="0" w:space="0" w:color="auto"/>
        <w:bottom w:val="none" w:sz="0" w:space="0" w:color="auto"/>
        <w:right w:val="none" w:sz="0" w:space="0" w:color="auto"/>
      </w:divBdr>
      <w:divsChild>
        <w:div w:id="1569341939">
          <w:marLeft w:val="0"/>
          <w:marRight w:val="0"/>
          <w:marTop w:val="0"/>
          <w:marBottom w:val="0"/>
          <w:divBdr>
            <w:top w:val="none" w:sz="0" w:space="0" w:color="auto"/>
            <w:left w:val="none" w:sz="0" w:space="0" w:color="auto"/>
            <w:bottom w:val="none" w:sz="0" w:space="0" w:color="auto"/>
            <w:right w:val="none" w:sz="0" w:space="0" w:color="auto"/>
          </w:divBdr>
          <w:divsChild>
            <w:div w:id="1367296901">
              <w:marLeft w:val="0"/>
              <w:marRight w:val="0"/>
              <w:marTop w:val="0"/>
              <w:marBottom w:val="0"/>
              <w:divBdr>
                <w:top w:val="none" w:sz="0" w:space="0" w:color="auto"/>
                <w:left w:val="none" w:sz="0" w:space="0" w:color="auto"/>
                <w:bottom w:val="none" w:sz="0" w:space="0" w:color="auto"/>
                <w:right w:val="none" w:sz="0" w:space="0" w:color="auto"/>
              </w:divBdr>
            </w:div>
            <w:div w:id="1451432606">
              <w:marLeft w:val="0"/>
              <w:marRight w:val="0"/>
              <w:marTop w:val="0"/>
              <w:marBottom w:val="0"/>
              <w:divBdr>
                <w:top w:val="none" w:sz="0" w:space="0" w:color="auto"/>
                <w:left w:val="none" w:sz="0" w:space="0" w:color="auto"/>
                <w:bottom w:val="none" w:sz="0" w:space="0" w:color="auto"/>
                <w:right w:val="none" w:sz="0" w:space="0" w:color="auto"/>
              </w:divBdr>
            </w:div>
            <w:div w:id="961351775">
              <w:marLeft w:val="0"/>
              <w:marRight w:val="0"/>
              <w:marTop w:val="0"/>
              <w:marBottom w:val="0"/>
              <w:divBdr>
                <w:top w:val="none" w:sz="0" w:space="0" w:color="auto"/>
                <w:left w:val="none" w:sz="0" w:space="0" w:color="auto"/>
                <w:bottom w:val="none" w:sz="0" w:space="0" w:color="auto"/>
                <w:right w:val="none" w:sz="0" w:space="0" w:color="auto"/>
              </w:divBdr>
            </w:div>
            <w:div w:id="654332944">
              <w:marLeft w:val="0"/>
              <w:marRight w:val="0"/>
              <w:marTop w:val="0"/>
              <w:marBottom w:val="0"/>
              <w:divBdr>
                <w:top w:val="none" w:sz="0" w:space="0" w:color="auto"/>
                <w:left w:val="none" w:sz="0" w:space="0" w:color="auto"/>
                <w:bottom w:val="none" w:sz="0" w:space="0" w:color="auto"/>
                <w:right w:val="none" w:sz="0" w:space="0" w:color="auto"/>
              </w:divBdr>
            </w:div>
            <w:div w:id="500390275">
              <w:marLeft w:val="0"/>
              <w:marRight w:val="0"/>
              <w:marTop w:val="0"/>
              <w:marBottom w:val="0"/>
              <w:divBdr>
                <w:top w:val="none" w:sz="0" w:space="0" w:color="auto"/>
                <w:left w:val="none" w:sz="0" w:space="0" w:color="auto"/>
                <w:bottom w:val="none" w:sz="0" w:space="0" w:color="auto"/>
                <w:right w:val="none" w:sz="0" w:space="0" w:color="auto"/>
              </w:divBdr>
            </w:div>
            <w:div w:id="522210546">
              <w:marLeft w:val="0"/>
              <w:marRight w:val="0"/>
              <w:marTop w:val="0"/>
              <w:marBottom w:val="0"/>
              <w:divBdr>
                <w:top w:val="none" w:sz="0" w:space="0" w:color="auto"/>
                <w:left w:val="none" w:sz="0" w:space="0" w:color="auto"/>
                <w:bottom w:val="none" w:sz="0" w:space="0" w:color="auto"/>
                <w:right w:val="none" w:sz="0" w:space="0" w:color="auto"/>
              </w:divBdr>
            </w:div>
            <w:div w:id="247079513">
              <w:marLeft w:val="0"/>
              <w:marRight w:val="0"/>
              <w:marTop w:val="0"/>
              <w:marBottom w:val="0"/>
              <w:divBdr>
                <w:top w:val="none" w:sz="0" w:space="0" w:color="auto"/>
                <w:left w:val="none" w:sz="0" w:space="0" w:color="auto"/>
                <w:bottom w:val="none" w:sz="0" w:space="0" w:color="auto"/>
                <w:right w:val="none" w:sz="0" w:space="0" w:color="auto"/>
              </w:divBdr>
            </w:div>
            <w:div w:id="865750432">
              <w:marLeft w:val="0"/>
              <w:marRight w:val="0"/>
              <w:marTop w:val="0"/>
              <w:marBottom w:val="0"/>
              <w:divBdr>
                <w:top w:val="none" w:sz="0" w:space="0" w:color="auto"/>
                <w:left w:val="none" w:sz="0" w:space="0" w:color="auto"/>
                <w:bottom w:val="none" w:sz="0" w:space="0" w:color="auto"/>
                <w:right w:val="none" w:sz="0" w:space="0" w:color="auto"/>
              </w:divBdr>
            </w:div>
            <w:div w:id="581641301">
              <w:marLeft w:val="0"/>
              <w:marRight w:val="0"/>
              <w:marTop w:val="0"/>
              <w:marBottom w:val="0"/>
              <w:divBdr>
                <w:top w:val="none" w:sz="0" w:space="0" w:color="auto"/>
                <w:left w:val="none" w:sz="0" w:space="0" w:color="auto"/>
                <w:bottom w:val="none" w:sz="0" w:space="0" w:color="auto"/>
                <w:right w:val="none" w:sz="0" w:space="0" w:color="auto"/>
              </w:divBdr>
            </w:div>
            <w:div w:id="1961496123">
              <w:marLeft w:val="0"/>
              <w:marRight w:val="0"/>
              <w:marTop w:val="0"/>
              <w:marBottom w:val="0"/>
              <w:divBdr>
                <w:top w:val="none" w:sz="0" w:space="0" w:color="auto"/>
                <w:left w:val="none" w:sz="0" w:space="0" w:color="auto"/>
                <w:bottom w:val="none" w:sz="0" w:space="0" w:color="auto"/>
                <w:right w:val="none" w:sz="0" w:space="0" w:color="auto"/>
              </w:divBdr>
            </w:div>
            <w:div w:id="2065517014">
              <w:marLeft w:val="0"/>
              <w:marRight w:val="0"/>
              <w:marTop w:val="0"/>
              <w:marBottom w:val="0"/>
              <w:divBdr>
                <w:top w:val="none" w:sz="0" w:space="0" w:color="auto"/>
                <w:left w:val="none" w:sz="0" w:space="0" w:color="auto"/>
                <w:bottom w:val="none" w:sz="0" w:space="0" w:color="auto"/>
                <w:right w:val="none" w:sz="0" w:space="0" w:color="auto"/>
              </w:divBdr>
            </w:div>
            <w:div w:id="950480535">
              <w:marLeft w:val="0"/>
              <w:marRight w:val="0"/>
              <w:marTop w:val="0"/>
              <w:marBottom w:val="0"/>
              <w:divBdr>
                <w:top w:val="none" w:sz="0" w:space="0" w:color="auto"/>
                <w:left w:val="none" w:sz="0" w:space="0" w:color="auto"/>
                <w:bottom w:val="none" w:sz="0" w:space="0" w:color="auto"/>
                <w:right w:val="none" w:sz="0" w:space="0" w:color="auto"/>
              </w:divBdr>
            </w:div>
            <w:div w:id="1516111783">
              <w:marLeft w:val="0"/>
              <w:marRight w:val="0"/>
              <w:marTop w:val="0"/>
              <w:marBottom w:val="0"/>
              <w:divBdr>
                <w:top w:val="none" w:sz="0" w:space="0" w:color="auto"/>
                <w:left w:val="none" w:sz="0" w:space="0" w:color="auto"/>
                <w:bottom w:val="none" w:sz="0" w:space="0" w:color="auto"/>
                <w:right w:val="none" w:sz="0" w:space="0" w:color="auto"/>
              </w:divBdr>
            </w:div>
            <w:div w:id="473912409">
              <w:marLeft w:val="0"/>
              <w:marRight w:val="0"/>
              <w:marTop w:val="0"/>
              <w:marBottom w:val="0"/>
              <w:divBdr>
                <w:top w:val="none" w:sz="0" w:space="0" w:color="auto"/>
                <w:left w:val="none" w:sz="0" w:space="0" w:color="auto"/>
                <w:bottom w:val="none" w:sz="0" w:space="0" w:color="auto"/>
                <w:right w:val="none" w:sz="0" w:space="0" w:color="auto"/>
              </w:divBdr>
            </w:div>
            <w:div w:id="51513688">
              <w:marLeft w:val="0"/>
              <w:marRight w:val="0"/>
              <w:marTop w:val="0"/>
              <w:marBottom w:val="0"/>
              <w:divBdr>
                <w:top w:val="none" w:sz="0" w:space="0" w:color="auto"/>
                <w:left w:val="none" w:sz="0" w:space="0" w:color="auto"/>
                <w:bottom w:val="none" w:sz="0" w:space="0" w:color="auto"/>
                <w:right w:val="none" w:sz="0" w:space="0" w:color="auto"/>
              </w:divBdr>
            </w:div>
            <w:div w:id="1979651721">
              <w:marLeft w:val="0"/>
              <w:marRight w:val="0"/>
              <w:marTop w:val="0"/>
              <w:marBottom w:val="0"/>
              <w:divBdr>
                <w:top w:val="none" w:sz="0" w:space="0" w:color="auto"/>
                <w:left w:val="none" w:sz="0" w:space="0" w:color="auto"/>
                <w:bottom w:val="none" w:sz="0" w:space="0" w:color="auto"/>
                <w:right w:val="none" w:sz="0" w:space="0" w:color="auto"/>
              </w:divBdr>
            </w:div>
            <w:div w:id="55714534">
              <w:marLeft w:val="0"/>
              <w:marRight w:val="0"/>
              <w:marTop w:val="0"/>
              <w:marBottom w:val="0"/>
              <w:divBdr>
                <w:top w:val="none" w:sz="0" w:space="0" w:color="auto"/>
                <w:left w:val="none" w:sz="0" w:space="0" w:color="auto"/>
                <w:bottom w:val="none" w:sz="0" w:space="0" w:color="auto"/>
                <w:right w:val="none" w:sz="0" w:space="0" w:color="auto"/>
              </w:divBdr>
            </w:div>
            <w:div w:id="1707606232">
              <w:marLeft w:val="0"/>
              <w:marRight w:val="0"/>
              <w:marTop w:val="0"/>
              <w:marBottom w:val="0"/>
              <w:divBdr>
                <w:top w:val="none" w:sz="0" w:space="0" w:color="auto"/>
                <w:left w:val="none" w:sz="0" w:space="0" w:color="auto"/>
                <w:bottom w:val="none" w:sz="0" w:space="0" w:color="auto"/>
                <w:right w:val="none" w:sz="0" w:space="0" w:color="auto"/>
              </w:divBdr>
            </w:div>
            <w:div w:id="1595284989">
              <w:marLeft w:val="0"/>
              <w:marRight w:val="0"/>
              <w:marTop w:val="0"/>
              <w:marBottom w:val="0"/>
              <w:divBdr>
                <w:top w:val="none" w:sz="0" w:space="0" w:color="auto"/>
                <w:left w:val="none" w:sz="0" w:space="0" w:color="auto"/>
                <w:bottom w:val="none" w:sz="0" w:space="0" w:color="auto"/>
                <w:right w:val="none" w:sz="0" w:space="0" w:color="auto"/>
              </w:divBdr>
            </w:div>
            <w:div w:id="209191805">
              <w:marLeft w:val="0"/>
              <w:marRight w:val="0"/>
              <w:marTop w:val="0"/>
              <w:marBottom w:val="0"/>
              <w:divBdr>
                <w:top w:val="none" w:sz="0" w:space="0" w:color="auto"/>
                <w:left w:val="none" w:sz="0" w:space="0" w:color="auto"/>
                <w:bottom w:val="none" w:sz="0" w:space="0" w:color="auto"/>
                <w:right w:val="none" w:sz="0" w:space="0" w:color="auto"/>
              </w:divBdr>
            </w:div>
            <w:div w:id="1633897546">
              <w:marLeft w:val="0"/>
              <w:marRight w:val="0"/>
              <w:marTop w:val="0"/>
              <w:marBottom w:val="0"/>
              <w:divBdr>
                <w:top w:val="none" w:sz="0" w:space="0" w:color="auto"/>
                <w:left w:val="none" w:sz="0" w:space="0" w:color="auto"/>
                <w:bottom w:val="none" w:sz="0" w:space="0" w:color="auto"/>
                <w:right w:val="none" w:sz="0" w:space="0" w:color="auto"/>
              </w:divBdr>
            </w:div>
            <w:div w:id="1662925321">
              <w:marLeft w:val="0"/>
              <w:marRight w:val="0"/>
              <w:marTop w:val="0"/>
              <w:marBottom w:val="0"/>
              <w:divBdr>
                <w:top w:val="none" w:sz="0" w:space="0" w:color="auto"/>
                <w:left w:val="none" w:sz="0" w:space="0" w:color="auto"/>
                <w:bottom w:val="none" w:sz="0" w:space="0" w:color="auto"/>
                <w:right w:val="none" w:sz="0" w:space="0" w:color="auto"/>
              </w:divBdr>
            </w:div>
            <w:div w:id="2055082496">
              <w:marLeft w:val="0"/>
              <w:marRight w:val="0"/>
              <w:marTop w:val="0"/>
              <w:marBottom w:val="0"/>
              <w:divBdr>
                <w:top w:val="none" w:sz="0" w:space="0" w:color="auto"/>
                <w:left w:val="none" w:sz="0" w:space="0" w:color="auto"/>
                <w:bottom w:val="none" w:sz="0" w:space="0" w:color="auto"/>
                <w:right w:val="none" w:sz="0" w:space="0" w:color="auto"/>
              </w:divBdr>
            </w:div>
            <w:div w:id="399211125">
              <w:marLeft w:val="0"/>
              <w:marRight w:val="0"/>
              <w:marTop w:val="0"/>
              <w:marBottom w:val="0"/>
              <w:divBdr>
                <w:top w:val="none" w:sz="0" w:space="0" w:color="auto"/>
                <w:left w:val="none" w:sz="0" w:space="0" w:color="auto"/>
                <w:bottom w:val="none" w:sz="0" w:space="0" w:color="auto"/>
                <w:right w:val="none" w:sz="0" w:space="0" w:color="auto"/>
              </w:divBdr>
            </w:div>
            <w:div w:id="1992442910">
              <w:marLeft w:val="0"/>
              <w:marRight w:val="0"/>
              <w:marTop w:val="0"/>
              <w:marBottom w:val="0"/>
              <w:divBdr>
                <w:top w:val="none" w:sz="0" w:space="0" w:color="auto"/>
                <w:left w:val="none" w:sz="0" w:space="0" w:color="auto"/>
                <w:bottom w:val="none" w:sz="0" w:space="0" w:color="auto"/>
                <w:right w:val="none" w:sz="0" w:space="0" w:color="auto"/>
              </w:divBdr>
            </w:div>
            <w:div w:id="1121462277">
              <w:marLeft w:val="0"/>
              <w:marRight w:val="0"/>
              <w:marTop w:val="0"/>
              <w:marBottom w:val="0"/>
              <w:divBdr>
                <w:top w:val="none" w:sz="0" w:space="0" w:color="auto"/>
                <w:left w:val="none" w:sz="0" w:space="0" w:color="auto"/>
                <w:bottom w:val="none" w:sz="0" w:space="0" w:color="auto"/>
                <w:right w:val="none" w:sz="0" w:space="0" w:color="auto"/>
              </w:divBdr>
            </w:div>
            <w:div w:id="1284533287">
              <w:marLeft w:val="0"/>
              <w:marRight w:val="0"/>
              <w:marTop w:val="0"/>
              <w:marBottom w:val="0"/>
              <w:divBdr>
                <w:top w:val="none" w:sz="0" w:space="0" w:color="auto"/>
                <w:left w:val="none" w:sz="0" w:space="0" w:color="auto"/>
                <w:bottom w:val="none" w:sz="0" w:space="0" w:color="auto"/>
                <w:right w:val="none" w:sz="0" w:space="0" w:color="auto"/>
              </w:divBdr>
              <w:divsChild>
                <w:div w:id="1340500631">
                  <w:marLeft w:val="0"/>
                  <w:marRight w:val="0"/>
                  <w:marTop w:val="0"/>
                  <w:marBottom w:val="0"/>
                  <w:divBdr>
                    <w:top w:val="none" w:sz="0" w:space="0" w:color="auto"/>
                    <w:left w:val="none" w:sz="0" w:space="0" w:color="auto"/>
                    <w:bottom w:val="none" w:sz="0" w:space="0" w:color="auto"/>
                    <w:right w:val="none" w:sz="0" w:space="0" w:color="auto"/>
                  </w:divBdr>
                </w:div>
              </w:divsChild>
            </w:div>
            <w:div w:id="762072089">
              <w:marLeft w:val="0"/>
              <w:marRight w:val="0"/>
              <w:marTop w:val="0"/>
              <w:marBottom w:val="0"/>
              <w:divBdr>
                <w:top w:val="none" w:sz="0" w:space="0" w:color="auto"/>
                <w:left w:val="none" w:sz="0" w:space="0" w:color="auto"/>
                <w:bottom w:val="none" w:sz="0" w:space="0" w:color="auto"/>
                <w:right w:val="none" w:sz="0" w:space="0" w:color="auto"/>
              </w:divBdr>
            </w:div>
            <w:div w:id="21330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4389">
      <w:bodyDiv w:val="1"/>
      <w:marLeft w:val="0"/>
      <w:marRight w:val="0"/>
      <w:marTop w:val="0"/>
      <w:marBottom w:val="0"/>
      <w:divBdr>
        <w:top w:val="none" w:sz="0" w:space="0" w:color="auto"/>
        <w:left w:val="none" w:sz="0" w:space="0" w:color="auto"/>
        <w:bottom w:val="none" w:sz="0" w:space="0" w:color="auto"/>
        <w:right w:val="none" w:sz="0" w:space="0" w:color="auto"/>
      </w:divBdr>
      <w:divsChild>
        <w:div w:id="427846307">
          <w:marLeft w:val="0"/>
          <w:marRight w:val="0"/>
          <w:marTop w:val="0"/>
          <w:marBottom w:val="0"/>
          <w:divBdr>
            <w:top w:val="none" w:sz="0" w:space="0" w:color="auto"/>
            <w:left w:val="none" w:sz="0" w:space="0" w:color="auto"/>
            <w:bottom w:val="none" w:sz="0" w:space="0" w:color="auto"/>
            <w:right w:val="none" w:sz="0" w:space="0" w:color="auto"/>
          </w:divBdr>
          <w:divsChild>
            <w:div w:id="1753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7326">
      <w:bodyDiv w:val="1"/>
      <w:marLeft w:val="0"/>
      <w:marRight w:val="0"/>
      <w:marTop w:val="0"/>
      <w:marBottom w:val="0"/>
      <w:divBdr>
        <w:top w:val="none" w:sz="0" w:space="0" w:color="auto"/>
        <w:left w:val="none" w:sz="0" w:space="0" w:color="auto"/>
        <w:bottom w:val="none" w:sz="0" w:space="0" w:color="auto"/>
        <w:right w:val="none" w:sz="0" w:space="0" w:color="auto"/>
      </w:divBdr>
      <w:divsChild>
        <w:div w:id="569198992">
          <w:marLeft w:val="432"/>
          <w:marRight w:val="0"/>
          <w:marTop w:val="125"/>
          <w:marBottom w:val="0"/>
          <w:divBdr>
            <w:top w:val="none" w:sz="0" w:space="0" w:color="auto"/>
            <w:left w:val="none" w:sz="0" w:space="0" w:color="auto"/>
            <w:bottom w:val="none" w:sz="0" w:space="0" w:color="auto"/>
            <w:right w:val="none" w:sz="0" w:space="0" w:color="auto"/>
          </w:divBdr>
        </w:div>
      </w:divsChild>
    </w:div>
    <w:div w:id="717363112">
      <w:bodyDiv w:val="1"/>
      <w:marLeft w:val="0"/>
      <w:marRight w:val="0"/>
      <w:marTop w:val="0"/>
      <w:marBottom w:val="0"/>
      <w:divBdr>
        <w:top w:val="none" w:sz="0" w:space="0" w:color="auto"/>
        <w:left w:val="none" w:sz="0" w:space="0" w:color="auto"/>
        <w:bottom w:val="none" w:sz="0" w:space="0" w:color="auto"/>
        <w:right w:val="none" w:sz="0" w:space="0" w:color="auto"/>
      </w:divBdr>
    </w:div>
    <w:div w:id="730618732">
      <w:bodyDiv w:val="1"/>
      <w:marLeft w:val="0"/>
      <w:marRight w:val="0"/>
      <w:marTop w:val="0"/>
      <w:marBottom w:val="0"/>
      <w:divBdr>
        <w:top w:val="none" w:sz="0" w:space="0" w:color="auto"/>
        <w:left w:val="none" w:sz="0" w:space="0" w:color="auto"/>
        <w:bottom w:val="none" w:sz="0" w:space="0" w:color="auto"/>
        <w:right w:val="none" w:sz="0" w:space="0" w:color="auto"/>
      </w:divBdr>
    </w:div>
    <w:div w:id="752314002">
      <w:bodyDiv w:val="1"/>
      <w:marLeft w:val="0"/>
      <w:marRight w:val="0"/>
      <w:marTop w:val="0"/>
      <w:marBottom w:val="0"/>
      <w:divBdr>
        <w:top w:val="none" w:sz="0" w:space="0" w:color="auto"/>
        <w:left w:val="none" w:sz="0" w:space="0" w:color="auto"/>
        <w:bottom w:val="none" w:sz="0" w:space="0" w:color="auto"/>
        <w:right w:val="none" w:sz="0" w:space="0" w:color="auto"/>
      </w:divBdr>
    </w:div>
    <w:div w:id="824857508">
      <w:bodyDiv w:val="1"/>
      <w:marLeft w:val="0"/>
      <w:marRight w:val="0"/>
      <w:marTop w:val="0"/>
      <w:marBottom w:val="0"/>
      <w:divBdr>
        <w:top w:val="none" w:sz="0" w:space="0" w:color="auto"/>
        <w:left w:val="none" w:sz="0" w:space="0" w:color="auto"/>
        <w:bottom w:val="none" w:sz="0" w:space="0" w:color="auto"/>
        <w:right w:val="none" w:sz="0" w:space="0" w:color="auto"/>
      </w:divBdr>
    </w:div>
    <w:div w:id="1030493966">
      <w:bodyDiv w:val="1"/>
      <w:marLeft w:val="0"/>
      <w:marRight w:val="0"/>
      <w:marTop w:val="0"/>
      <w:marBottom w:val="0"/>
      <w:divBdr>
        <w:top w:val="none" w:sz="0" w:space="0" w:color="auto"/>
        <w:left w:val="none" w:sz="0" w:space="0" w:color="auto"/>
        <w:bottom w:val="none" w:sz="0" w:space="0" w:color="auto"/>
        <w:right w:val="none" w:sz="0" w:space="0" w:color="auto"/>
      </w:divBdr>
      <w:divsChild>
        <w:div w:id="1189248534">
          <w:marLeft w:val="0"/>
          <w:marRight w:val="0"/>
          <w:marTop w:val="0"/>
          <w:marBottom w:val="0"/>
          <w:divBdr>
            <w:top w:val="none" w:sz="0" w:space="0" w:color="auto"/>
            <w:left w:val="none" w:sz="0" w:space="0" w:color="auto"/>
            <w:bottom w:val="none" w:sz="0" w:space="0" w:color="auto"/>
            <w:right w:val="none" w:sz="0" w:space="0" w:color="auto"/>
          </w:divBdr>
          <w:divsChild>
            <w:div w:id="14052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215">
      <w:bodyDiv w:val="1"/>
      <w:marLeft w:val="0"/>
      <w:marRight w:val="0"/>
      <w:marTop w:val="0"/>
      <w:marBottom w:val="0"/>
      <w:divBdr>
        <w:top w:val="none" w:sz="0" w:space="0" w:color="auto"/>
        <w:left w:val="none" w:sz="0" w:space="0" w:color="auto"/>
        <w:bottom w:val="none" w:sz="0" w:space="0" w:color="auto"/>
        <w:right w:val="none" w:sz="0" w:space="0" w:color="auto"/>
      </w:divBdr>
    </w:div>
    <w:div w:id="1082601554">
      <w:bodyDiv w:val="1"/>
      <w:marLeft w:val="0"/>
      <w:marRight w:val="0"/>
      <w:marTop w:val="0"/>
      <w:marBottom w:val="0"/>
      <w:divBdr>
        <w:top w:val="none" w:sz="0" w:space="0" w:color="auto"/>
        <w:left w:val="none" w:sz="0" w:space="0" w:color="auto"/>
        <w:bottom w:val="none" w:sz="0" w:space="0" w:color="auto"/>
        <w:right w:val="none" w:sz="0" w:space="0" w:color="auto"/>
      </w:divBdr>
    </w:div>
    <w:div w:id="1093428186">
      <w:bodyDiv w:val="1"/>
      <w:marLeft w:val="0"/>
      <w:marRight w:val="0"/>
      <w:marTop w:val="0"/>
      <w:marBottom w:val="0"/>
      <w:divBdr>
        <w:top w:val="none" w:sz="0" w:space="0" w:color="auto"/>
        <w:left w:val="none" w:sz="0" w:space="0" w:color="auto"/>
        <w:bottom w:val="none" w:sz="0" w:space="0" w:color="auto"/>
        <w:right w:val="none" w:sz="0" w:space="0" w:color="auto"/>
      </w:divBdr>
      <w:divsChild>
        <w:div w:id="370544786">
          <w:marLeft w:val="432"/>
          <w:marRight w:val="0"/>
          <w:marTop w:val="125"/>
          <w:marBottom w:val="0"/>
          <w:divBdr>
            <w:top w:val="none" w:sz="0" w:space="0" w:color="auto"/>
            <w:left w:val="none" w:sz="0" w:space="0" w:color="auto"/>
            <w:bottom w:val="none" w:sz="0" w:space="0" w:color="auto"/>
            <w:right w:val="none" w:sz="0" w:space="0" w:color="auto"/>
          </w:divBdr>
        </w:div>
        <w:div w:id="657537319">
          <w:marLeft w:val="432"/>
          <w:marRight w:val="0"/>
          <w:marTop w:val="125"/>
          <w:marBottom w:val="0"/>
          <w:divBdr>
            <w:top w:val="none" w:sz="0" w:space="0" w:color="auto"/>
            <w:left w:val="none" w:sz="0" w:space="0" w:color="auto"/>
            <w:bottom w:val="none" w:sz="0" w:space="0" w:color="auto"/>
            <w:right w:val="none" w:sz="0" w:space="0" w:color="auto"/>
          </w:divBdr>
        </w:div>
        <w:div w:id="626208166">
          <w:marLeft w:val="432"/>
          <w:marRight w:val="0"/>
          <w:marTop w:val="125"/>
          <w:marBottom w:val="0"/>
          <w:divBdr>
            <w:top w:val="none" w:sz="0" w:space="0" w:color="auto"/>
            <w:left w:val="none" w:sz="0" w:space="0" w:color="auto"/>
            <w:bottom w:val="none" w:sz="0" w:space="0" w:color="auto"/>
            <w:right w:val="none" w:sz="0" w:space="0" w:color="auto"/>
          </w:divBdr>
        </w:div>
        <w:div w:id="1187479322">
          <w:marLeft w:val="432"/>
          <w:marRight w:val="0"/>
          <w:marTop w:val="125"/>
          <w:marBottom w:val="0"/>
          <w:divBdr>
            <w:top w:val="none" w:sz="0" w:space="0" w:color="auto"/>
            <w:left w:val="none" w:sz="0" w:space="0" w:color="auto"/>
            <w:bottom w:val="none" w:sz="0" w:space="0" w:color="auto"/>
            <w:right w:val="none" w:sz="0" w:space="0" w:color="auto"/>
          </w:divBdr>
        </w:div>
      </w:divsChild>
    </w:div>
    <w:div w:id="1107773989">
      <w:bodyDiv w:val="1"/>
      <w:marLeft w:val="0"/>
      <w:marRight w:val="0"/>
      <w:marTop w:val="0"/>
      <w:marBottom w:val="0"/>
      <w:divBdr>
        <w:top w:val="none" w:sz="0" w:space="0" w:color="auto"/>
        <w:left w:val="none" w:sz="0" w:space="0" w:color="auto"/>
        <w:bottom w:val="none" w:sz="0" w:space="0" w:color="auto"/>
        <w:right w:val="none" w:sz="0" w:space="0" w:color="auto"/>
      </w:divBdr>
    </w:div>
    <w:div w:id="1111365694">
      <w:bodyDiv w:val="1"/>
      <w:marLeft w:val="0"/>
      <w:marRight w:val="0"/>
      <w:marTop w:val="0"/>
      <w:marBottom w:val="0"/>
      <w:divBdr>
        <w:top w:val="none" w:sz="0" w:space="0" w:color="auto"/>
        <w:left w:val="none" w:sz="0" w:space="0" w:color="auto"/>
        <w:bottom w:val="none" w:sz="0" w:space="0" w:color="auto"/>
        <w:right w:val="none" w:sz="0" w:space="0" w:color="auto"/>
      </w:divBdr>
    </w:div>
    <w:div w:id="1140536279">
      <w:bodyDiv w:val="1"/>
      <w:marLeft w:val="0"/>
      <w:marRight w:val="0"/>
      <w:marTop w:val="0"/>
      <w:marBottom w:val="0"/>
      <w:divBdr>
        <w:top w:val="none" w:sz="0" w:space="0" w:color="auto"/>
        <w:left w:val="none" w:sz="0" w:space="0" w:color="auto"/>
        <w:bottom w:val="none" w:sz="0" w:space="0" w:color="auto"/>
        <w:right w:val="none" w:sz="0" w:space="0" w:color="auto"/>
      </w:divBdr>
    </w:div>
    <w:div w:id="1141658963">
      <w:bodyDiv w:val="1"/>
      <w:marLeft w:val="0"/>
      <w:marRight w:val="0"/>
      <w:marTop w:val="0"/>
      <w:marBottom w:val="0"/>
      <w:divBdr>
        <w:top w:val="none" w:sz="0" w:space="0" w:color="auto"/>
        <w:left w:val="none" w:sz="0" w:space="0" w:color="auto"/>
        <w:bottom w:val="none" w:sz="0" w:space="0" w:color="auto"/>
        <w:right w:val="none" w:sz="0" w:space="0" w:color="auto"/>
      </w:divBdr>
    </w:div>
    <w:div w:id="1159230576">
      <w:bodyDiv w:val="1"/>
      <w:marLeft w:val="0"/>
      <w:marRight w:val="0"/>
      <w:marTop w:val="0"/>
      <w:marBottom w:val="0"/>
      <w:divBdr>
        <w:top w:val="none" w:sz="0" w:space="0" w:color="auto"/>
        <w:left w:val="none" w:sz="0" w:space="0" w:color="auto"/>
        <w:bottom w:val="none" w:sz="0" w:space="0" w:color="auto"/>
        <w:right w:val="none" w:sz="0" w:space="0" w:color="auto"/>
      </w:divBdr>
      <w:divsChild>
        <w:div w:id="909998527">
          <w:marLeft w:val="0"/>
          <w:marRight w:val="0"/>
          <w:marTop w:val="0"/>
          <w:marBottom w:val="0"/>
          <w:divBdr>
            <w:top w:val="none" w:sz="0" w:space="0" w:color="auto"/>
            <w:left w:val="none" w:sz="0" w:space="0" w:color="auto"/>
            <w:bottom w:val="none" w:sz="0" w:space="0" w:color="auto"/>
            <w:right w:val="none" w:sz="0" w:space="0" w:color="auto"/>
          </w:divBdr>
          <w:divsChild>
            <w:div w:id="1322270686">
              <w:marLeft w:val="0"/>
              <w:marRight w:val="0"/>
              <w:marTop w:val="0"/>
              <w:marBottom w:val="0"/>
              <w:divBdr>
                <w:top w:val="none" w:sz="0" w:space="0" w:color="auto"/>
                <w:left w:val="none" w:sz="0" w:space="0" w:color="auto"/>
                <w:bottom w:val="none" w:sz="0" w:space="0" w:color="auto"/>
                <w:right w:val="none" w:sz="0" w:space="0" w:color="auto"/>
              </w:divBdr>
            </w:div>
            <w:div w:id="816918688">
              <w:marLeft w:val="0"/>
              <w:marRight w:val="0"/>
              <w:marTop w:val="0"/>
              <w:marBottom w:val="0"/>
              <w:divBdr>
                <w:top w:val="none" w:sz="0" w:space="0" w:color="auto"/>
                <w:left w:val="none" w:sz="0" w:space="0" w:color="auto"/>
                <w:bottom w:val="none" w:sz="0" w:space="0" w:color="auto"/>
                <w:right w:val="none" w:sz="0" w:space="0" w:color="auto"/>
              </w:divBdr>
            </w:div>
            <w:div w:id="195773401">
              <w:marLeft w:val="0"/>
              <w:marRight w:val="0"/>
              <w:marTop w:val="0"/>
              <w:marBottom w:val="0"/>
              <w:divBdr>
                <w:top w:val="none" w:sz="0" w:space="0" w:color="auto"/>
                <w:left w:val="none" w:sz="0" w:space="0" w:color="auto"/>
                <w:bottom w:val="none" w:sz="0" w:space="0" w:color="auto"/>
                <w:right w:val="none" w:sz="0" w:space="0" w:color="auto"/>
              </w:divBdr>
            </w:div>
            <w:div w:id="135534431">
              <w:marLeft w:val="0"/>
              <w:marRight w:val="0"/>
              <w:marTop w:val="0"/>
              <w:marBottom w:val="0"/>
              <w:divBdr>
                <w:top w:val="none" w:sz="0" w:space="0" w:color="auto"/>
                <w:left w:val="none" w:sz="0" w:space="0" w:color="auto"/>
                <w:bottom w:val="none" w:sz="0" w:space="0" w:color="auto"/>
                <w:right w:val="none" w:sz="0" w:space="0" w:color="auto"/>
              </w:divBdr>
            </w:div>
            <w:div w:id="500245324">
              <w:marLeft w:val="0"/>
              <w:marRight w:val="0"/>
              <w:marTop w:val="0"/>
              <w:marBottom w:val="0"/>
              <w:divBdr>
                <w:top w:val="none" w:sz="0" w:space="0" w:color="auto"/>
                <w:left w:val="none" w:sz="0" w:space="0" w:color="auto"/>
                <w:bottom w:val="none" w:sz="0" w:space="0" w:color="auto"/>
                <w:right w:val="none" w:sz="0" w:space="0" w:color="auto"/>
              </w:divBdr>
            </w:div>
            <w:div w:id="713653360">
              <w:marLeft w:val="0"/>
              <w:marRight w:val="0"/>
              <w:marTop w:val="0"/>
              <w:marBottom w:val="0"/>
              <w:divBdr>
                <w:top w:val="none" w:sz="0" w:space="0" w:color="auto"/>
                <w:left w:val="none" w:sz="0" w:space="0" w:color="auto"/>
                <w:bottom w:val="none" w:sz="0" w:space="0" w:color="auto"/>
                <w:right w:val="none" w:sz="0" w:space="0" w:color="auto"/>
              </w:divBdr>
            </w:div>
            <w:div w:id="2074044675">
              <w:marLeft w:val="0"/>
              <w:marRight w:val="0"/>
              <w:marTop w:val="0"/>
              <w:marBottom w:val="0"/>
              <w:divBdr>
                <w:top w:val="none" w:sz="0" w:space="0" w:color="auto"/>
                <w:left w:val="none" w:sz="0" w:space="0" w:color="auto"/>
                <w:bottom w:val="none" w:sz="0" w:space="0" w:color="auto"/>
                <w:right w:val="none" w:sz="0" w:space="0" w:color="auto"/>
              </w:divBdr>
            </w:div>
            <w:div w:id="1261335629">
              <w:marLeft w:val="0"/>
              <w:marRight w:val="0"/>
              <w:marTop w:val="0"/>
              <w:marBottom w:val="0"/>
              <w:divBdr>
                <w:top w:val="none" w:sz="0" w:space="0" w:color="auto"/>
                <w:left w:val="none" w:sz="0" w:space="0" w:color="auto"/>
                <w:bottom w:val="none" w:sz="0" w:space="0" w:color="auto"/>
                <w:right w:val="none" w:sz="0" w:space="0" w:color="auto"/>
              </w:divBdr>
            </w:div>
            <w:div w:id="1179351758">
              <w:marLeft w:val="0"/>
              <w:marRight w:val="0"/>
              <w:marTop w:val="0"/>
              <w:marBottom w:val="0"/>
              <w:divBdr>
                <w:top w:val="none" w:sz="0" w:space="0" w:color="auto"/>
                <w:left w:val="none" w:sz="0" w:space="0" w:color="auto"/>
                <w:bottom w:val="none" w:sz="0" w:space="0" w:color="auto"/>
                <w:right w:val="none" w:sz="0" w:space="0" w:color="auto"/>
              </w:divBdr>
            </w:div>
            <w:div w:id="1254784809">
              <w:marLeft w:val="0"/>
              <w:marRight w:val="0"/>
              <w:marTop w:val="0"/>
              <w:marBottom w:val="0"/>
              <w:divBdr>
                <w:top w:val="none" w:sz="0" w:space="0" w:color="auto"/>
                <w:left w:val="none" w:sz="0" w:space="0" w:color="auto"/>
                <w:bottom w:val="none" w:sz="0" w:space="0" w:color="auto"/>
                <w:right w:val="none" w:sz="0" w:space="0" w:color="auto"/>
              </w:divBdr>
            </w:div>
            <w:div w:id="1827550446">
              <w:marLeft w:val="0"/>
              <w:marRight w:val="0"/>
              <w:marTop w:val="0"/>
              <w:marBottom w:val="0"/>
              <w:divBdr>
                <w:top w:val="none" w:sz="0" w:space="0" w:color="auto"/>
                <w:left w:val="none" w:sz="0" w:space="0" w:color="auto"/>
                <w:bottom w:val="none" w:sz="0" w:space="0" w:color="auto"/>
                <w:right w:val="none" w:sz="0" w:space="0" w:color="auto"/>
              </w:divBdr>
            </w:div>
            <w:div w:id="555551744">
              <w:marLeft w:val="0"/>
              <w:marRight w:val="0"/>
              <w:marTop w:val="0"/>
              <w:marBottom w:val="0"/>
              <w:divBdr>
                <w:top w:val="none" w:sz="0" w:space="0" w:color="auto"/>
                <w:left w:val="none" w:sz="0" w:space="0" w:color="auto"/>
                <w:bottom w:val="none" w:sz="0" w:space="0" w:color="auto"/>
                <w:right w:val="none" w:sz="0" w:space="0" w:color="auto"/>
              </w:divBdr>
            </w:div>
            <w:div w:id="1848903211">
              <w:marLeft w:val="0"/>
              <w:marRight w:val="0"/>
              <w:marTop w:val="0"/>
              <w:marBottom w:val="0"/>
              <w:divBdr>
                <w:top w:val="none" w:sz="0" w:space="0" w:color="auto"/>
                <w:left w:val="none" w:sz="0" w:space="0" w:color="auto"/>
                <w:bottom w:val="none" w:sz="0" w:space="0" w:color="auto"/>
                <w:right w:val="none" w:sz="0" w:space="0" w:color="auto"/>
              </w:divBdr>
            </w:div>
            <w:div w:id="561212250">
              <w:marLeft w:val="0"/>
              <w:marRight w:val="0"/>
              <w:marTop w:val="0"/>
              <w:marBottom w:val="0"/>
              <w:divBdr>
                <w:top w:val="none" w:sz="0" w:space="0" w:color="auto"/>
                <w:left w:val="none" w:sz="0" w:space="0" w:color="auto"/>
                <w:bottom w:val="none" w:sz="0" w:space="0" w:color="auto"/>
                <w:right w:val="none" w:sz="0" w:space="0" w:color="auto"/>
              </w:divBdr>
            </w:div>
            <w:div w:id="41833521">
              <w:marLeft w:val="0"/>
              <w:marRight w:val="0"/>
              <w:marTop w:val="0"/>
              <w:marBottom w:val="0"/>
              <w:divBdr>
                <w:top w:val="none" w:sz="0" w:space="0" w:color="auto"/>
                <w:left w:val="none" w:sz="0" w:space="0" w:color="auto"/>
                <w:bottom w:val="none" w:sz="0" w:space="0" w:color="auto"/>
                <w:right w:val="none" w:sz="0" w:space="0" w:color="auto"/>
              </w:divBdr>
            </w:div>
            <w:div w:id="1977182416">
              <w:marLeft w:val="0"/>
              <w:marRight w:val="0"/>
              <w:marTop w:val="0"/>
              <w:marBottom w:val="0"/>
              <w:divBdr>
                <w:top w:val="none" w:sz="0" w:space="0" w:color="auto"/>
                <w:left w:val="none" w:sz="0" w:space="0" w:color="auto"/>
                <w:bottom w:val="none" w:sz="0" w:space="0" w:color="auto"/>
                <w:right w:val="none" w:sz="0" w:space="0" w:color="auto"/>
              </w:divBdr>
            </w:div>
            <w:div w:id="195167034">
              <w:marLeft w:val="0"/>
              <w:marRight w:val="0"/>
              <w:marTop w:val="0"/>
              <w:marBottom w:val="0"/>
              <w:divBdr>
                <w:top w:val="none" w:sz="0" w:space="0" w:color="auto"/>
                <w:left w:val="none" w:sz="0" w:space="0" w:color="auto"/>
                <w:bottom w:val="none" w:sz="0" w:space="0" w:color="auto"/>
                <w:right w:val="none" w:sz="0" w:space="0" w:color="auto"/>
              </w:divBdr>
            </w:div>
            <w:div w:id="1343124745">
              <w:marLeft w:val="0"/>
              <w:marRight w:val="0"/>
              <w:marTop w:val="0"/>
              <w:marBottom w:val="0"/>
              <w:divBdr>
                <w:top w:val="none" w:sz="0" w:space="0" w:color="auto"/>
                <w:left w:val="none" w:sz="0" w:space="0" w:color="auto"/>
                <w:bottom w:val="none" w:sz="0" w:space="0" w:color="auto"/>
                <w:right w:val="none" w:sz="0" w:space="0" w:color="auto"/>
              </w:divBdr>
            </w:div>
            <w:div w:id="2126608651">
              <w:marLeft w:val="0"/>
              <w:marRight w:val="0"/>
              <w:marTop w:val="0"/>
              <w:marBottom w:val="0"/>
              <w:divBdr>
                <w:top w:val="none" w:sz="0" w:space="0" w:color="auto"/>
                <w:left w:val="none" w:sz="0" w:space="0" w:color="auto"/>
                <w:bottom w:val="none" w:sz="0" w:space="0" w:color="auto"/>
                <w:right w:val="none" w:sz="0" w:space="0" w:color="auto"/>
              </w:divBdr>
            </w:div>
            <w:div w:id="897475952">
              <w:marLeft w:val="0"/>
              <w:marRight w:val="0"/>
              <w:marTop w:val="0"/>
              <w:marBottom w:val="0"/>
              <w:divBdr>
                <w:top w:val="none" w:sz="0" w:space="0" w:color="auto"/>
                <w:left w:val="none" w:sz="0" w:space="0" w:color="auto"/>
                <w:bottom w:val="none" w:sz="0" w:space="0" w:color="auto"/>
                <w:right w:val="none" w:sz="0" w:space="0" w:color="auto"/>
              </w:divBdr>
            </w:div>
            <w:div w:id="297883593">
              <w:marLeft w:val="0"/>
              <w:marRight w:val="0"/>
              <w:marTop w:val="0"/>
              <w:marBottom w:val="0"/>
              <w:divBdr>
                <w:top w:val="none" w:sz="0" w:space="0" w:color="auto"/>
                <w:left w:val="none" w:sz="0" w:space="0" w:color="auto"/>
                <w:bottom w:val="none" w:sz="0" w:space="0" w:color="auto"/>
                <w:right w:val="none" w:sz="0" w:space="0" w:color="auto"/>
              </w:divBdr>
            </w:div>
            <w:div w:id="1295715491">
              <w:marLeft w:val="0"/>
              <w:marRight w:val="0"/>
              <w:marTop w:val="0"/>
              <w:marBottom w:val="0"/>
              <w:divBdr>
                <w:top w:val="none" w:sz="0" w:space="0" w:color="auto"/>
                <w:left w:val="none" w:sz="0" w:space="0" w:color="auto"/>
                <w:bottom w:val="none" w:sz="0" w:space="0" w:color="auto"/>
                <w:right w:val="none" w:sz="0" w:space="0" w:color="auto"/>
              </w:divBdr>
            </w:div>
            <w:div w:id="1726485148">
              <w:marLeft w:val="0"/>
              <w:marRight w:val="0"/>
              <w:marTop w:val="0"/>
              <w:marBottom w:val="0"/>
              <w:divBdr>
                <w:top w:val="none" w:sz="0" w:space="0" w:color="auto"/>
                <w:left w:val="none" w:sz="0" w:space="0" w:color="auto"/>
                <w:bottom w:val="none" w:sz="0" w:space="0" w:color="auto"/>
                <w:right w:val="none" w:sz="0" w:space="0" w:color="auto"/>
              </w:divBdr>
            </w:div>
            <w:div w:id="2106921948">
              <w:marLeft w:val="0"/>
              <w:marRight w:val="0"/>
              <w:marTop w:val="0"/>
              <w:marBottom w:val="0"/>
              <w:divBdr>
                <w:top w:val="none" w:sz="0" w:space="0" w:color="auto"/>
                <w:left w:val="none" w:sz="0" w:space="0" w:color="auto"/>
                <w:bottom w:val="none" w:sz="0" w:space="0" w:color="auto"/>
                <w:right w:val="none" w:sz="0" w:space="0" w:color="auto"/>
              </w:divBdr>
            </w:div>
            <w:div w:id="1581064898">
              <w:marLeft w:val="0"/>
              <w:marRight w:val="0"/>
              <w:marTop w:val="0"/>
              <w:marBottom w:val="0"/>
              <w:divBdr>
                <w:top w:val="none" w:sz="0" w:space="0" w:color="auto"/>
                <w:left w:val="none" w:sz="0" w:space="0" w:color="auto"/>
                <w:bottom w:val="none" w:sz="0" w:space="0" w:color="auto"/>
                <w:right w:val="none" w:sz="0" w:space="0" w:color="auto"/>
              </w:divBdr>
            </w:div>
            <w:div w:id="1894388880">
              <w:marLeft w:val="0"/>
              <w:marRight w:val="0"/>
              <w:marTop w:val="0"/>
              <w:marBottom w:val="0"/>
              <w:divBdr>
                <w:top w:val="none" w:sz="0" w:space="0" w:color="auto"/>
                <w:left w:val="none" w:sz="0" w:space="0" w:color="auto"/>
                <w:bottom w:val="none" w:sz="0" w:space="0" w:color="auto"/>
                <w:right w:val="none" w:sz="0" w:space="0" w:color="auto"/>
              </w:divBdr>
            </w:div>
            <w:div w:id="1682928023">
              <w:marLeft w:val="0"/>
              <w:marRight w:val="0"/>
              <w:marTop w:val="0"/>
              <w:marBottom w:val="0"/>
              <w:divBdr>
                <w:top w:val="none" w:sz="0" w:space="0" w:color="auto"/>
                <w:left w:val="none" w:sz="0" w:space="0" w:color="auto"/>
                <w:bottom w:val="none" w:sz="0" w:space="0" w:color="auto"/>
                <w:right w:val="none" w:sz="0" w:space="0" w:color="auto"/>
              </w:divBdr>
            </w:div>
            <w:div w:id="1304500744">
              <w:marLeft w:val="0"/>
              <w:marRight w:val="0"/>
              <w:marTop w:val="0"/>
              <w:marBottom w:val="0"/>
              <w:divBdr>
                <w:top w:val="none" w:sz="0" w:space="0" w:color="auto"/>
                <w:left w:val="none" w:sz="0" w:space="0" w:color="auto"/>
                <w:bottom w:val="none" w:sz="0" w:space="0" w:color="auto"/>
                <w:right w:val="none" w:sz="0" w:space="0" w:color="auto"/>
              </w:divBdr>
            </w:div>
            <w:div w:id="905148191">
              <w:marLeft w:val="0"/>
              <w:marRight w:val="0"/>
              <w:marTop w:val="0"/>
              <w:marBottom w:val="0"/>
              <w:divBdr>
                <w:top w:val="none" w:sz="0" w:space="0" w:color="auto"/>
                <w:left w:val="none" w:sz="0" w:space="0" w:color="auto"/>
                <w:bottom w:val="none" w:sz="0" w:space="0" w:color="auto"/>
                <w:right w:val="none" w:sz="0" w:space="0" w:color="auto"/>
              </w:divBdr>
            </w:div>
            <w:div w:id="431434107">
              <w:marLeft w:val="0"/>
              <w:marRight w:val="0"/>
              <w:marTop w:val="0"/>
              <w:marBottom w:val="0"/>
              <w:divBdr>
                <w:top w:val="none" w:sz="0" w:space="0" w:color="auto"/>
                <w:left w:val="none" w:sz="0" w:space="0" w:color="auto"/>
                <w:bottom w:val="none" w:sz="0" w:space="0" w:color="auto"/>
                <w:right w:val="none" w:sz="0" w:space="0" w:color="auto"/>
              </w:divBdr>
            </w:div>
            <w:div w:id="1686786758">
              <w:marLeft w:val="0"/>
              <w:marRight w:val="0"/>
              <w:marTop w:val="0"/>
              <w:marBottom w:val="0"/>
              <w:divBdr>
                <w:top w:val="none" w:sz="0" w:space="0" w:color="auto"/>
                <w:left w:val="none" w:sz="0" w:space="0" w:color="auto"/>
                <w:bottom w:val="none" w:sz="0" w:space="0" w:color="auto"/>
                <w:right w:val="none" w:sz="0" w:space="0" w:color="auto"/>
              </w:divBdr>
            </w:div>
            <w:div w:id="75447641">
              <w:marLeft w:val="0"/>
              <w:marRight w:val="0"/>
              <w:marTop w:val="0"/>
              <w:marBottom w:val="0"/>
              <w:divBdr>
                <w:top w:val="none" w:sz="0" w:space="0" w:color="auto"/>
                <w:left w:val="none" w:sz="0" w:space="0" w:color="auto"/>
                <w:bottom w:val="none" w:sz="0" w:space="0" w:color="auto"/>
                <w:right w:val="none" w:sz="0" w:space="0" w:color="auto"/>
              </w:divBdr>
            </w:div>
            <w:div w:id="154344715">
              <w:marLeft w:val="0"/>
              <w:marRight w:val="0"/>
              <w:marTop w:val="0"/>
              <w:marBottom w:val="0"/>
              <w:divBdr>
                <w:top w:val="none" w:sz="0" w:space="0" w:color="auto"/>
                <w:left w:val="none" w:sz="0" w:space="0" w:color="auto"/>
                <w:bottom w:val="none" w:sz="0" w:space="0" w:color="auto"/>
                <w:right w:val="none" w:sz="0" w:space="0" w:color="auto"/>
              </w:divBdr>
            </w:div>
            <w:div w:id="785738147">
              <w:marLeft w:val="0"/>
              <w:marRight w:val="0"/>
              <w:marTop w:val="0"/>
              <w:marBottom w:val="0"/>
              <w:divBdr>
                <w:top w:val="none" w:sz="0" w:space="0" w:color="auto"/>
                <w:left w:val="none" w:sz="0" w:space="0" w:color="auto"/>
                <w:bottom w:val="none" w:sz="0" w:space="0" w:color="auto"/>
                <w:right w:val="none" w:sz="0" w:space="0" w:color="auto"/>
              </w:divBdr>
            </w:div>
            <w:div w:id="1057585325">
              <w:marLeft w:val="0"/>
              <w:marRight w:val="0"/>
              <w:marTop w:val="0"/>
              <w:marBottom w:val="0"/>
              <w:divBdr>
                <w:top w:val="none" w:sz="0" w:space="0" w:color="auto"/>
                <w:left w:val="none" w:sz="0" w:space="0" w:color="auto"/>
                <w:bottom w:val="none" w:sz="0" w:space="0" w:color="auto"/>
                <w:right w:val="none" w:sz="0" w:space="0" w:color="auto"/>
              </w:divBdr>
            </w:div>
            <w:div w:id="653874961">
              <w:marLeft w:val="0"/>
              <w:marRight w:val="0"/>
              <w:marTop w:val="0"/>
              <w:marBottom w:val="0"/>
              <w:divBdr>
                <w:top w:val="none" w:sz="0" w:space="0" w:color="auto"/>
                <w:left w:val="none" w:sz="0" w:space="0" w:color="auto"/>
                <w:bottom w:val="none" w:sz="0" w:space="0" w:color="auto"/>
                <w:right w:val="none" w:sz="0" w:space="0" w:color="auto"/>
              </w:divBdr>
            </w:div>
            <w:div w:id="1034187510">
              <w:marLeft w:val="0"/>
              <w:marRight w:val="0"/>
              <w:marTop w:val="0"/>
              <w:marBottom w:val="0"/>
              <w:divBdr>
                <w:top w:val="none" w:sz="0" w:space="0" w:color="auto"/>
                <w:left w:val="none" w:sz="0" w:space="0" w:color="auto"/>
                <w:bottom w:val="none" w:sz="0" w:space="0" w:color="auto"/>
                <w:right w:val="none" w:sz="0" w:space="0" w:color="auto"/>
              </w:divBdr>
            </w:div>
            <w:div w:id="35666304">
              <w:marLeft w:val="0"/>
              <w:marRight w:val="0"/>
              <w:marTop w:val="0"/>
              <w:marBottom w:val="0"/>
              <w:divBdr>
                <w:top w:val="none" w:sz="0" w:space="0" w:color="auto"/>
                <w:left w:val="none" w:sz="0" w:space="0" w:color="auto"/>
                <w:bottom w:val="none" w:sz="0" w:space="0" w:color="auto"/>
                <w:right w:val="none" w:sz="0" w:space="0" w:color="auto"/>
              </w:divBdr>
            </w:div>
            <w:div w:id="1780173003">
              <w:marLeft w:val="0"/>
              <w:marRight w:val="0"/>
              <w:marTop w:val="0"/>
              <w:marBottom w:val="0"/>
              <w:divBdr>
                <w:top w:val="none" w:sz="0" w:space="0" w:color="auto"/>
                <w:left w:val="none" w:sz="0" w:space="0" w:color="auto"/>
                <w:bottom w:val="none" w:sz="0" w:space="0" w:color="auto"/>
                <w:right w:val="none" w:sz="0" w:space="0" w:color="auto"/>
              </w:divBdr>
            </w:div>
            <w:div w:id="624577721">
              <w:marLeft w:val="0"/>
              <w:marRight w:val="0"/>
              <w:marTop w:val="0"/>
              <w:marBottom w:val="0"/>
              <w:divBdr>
                <w:top w:val="none" w:sz="0" w:space="0" w:color="auto"/>
                <w:left w:val="none" w:sz="0" w:space="0" w:color="auto"/>
                <w:bottom w:val="none" w:sz="0" w:space="0" w:color="auto"/>
                <w:right w:val="none" w:sz="0" w:space="0" w:color="auto"/>
              </w:divBdr>
            </w:div>
            <w:div w:id="1947342256">
              <w:marLeft w:val="0"/>
              <w:marRight w:val="0"/>
              <w:marTop w:val="0"/>
              <w:marBottom w:val="0"/>
              <w:divBdr>
                <w:top w:val="none" w:sz="0" w:space="0" w:color="auto"/>
                <w:left w:val="none" w:sz="0" w:space="0" w:color="auto"/>
                <w:bottom w:val="none" w:sz="0" w:space="0" w:color="auto"/>
                <w:right w:val="none" w:sz="0" w:space="0" w:color="auto"/>
              </w:divBdr>
            </w:div>
            <w:div w:id="255552210">
              <w:marLeft w:val="0"/>
              <w:marRight w:val="0"/>
              <w:marTop w:val="0"/>
              <w:marBottom w:val="0"/>
              <w:divBdr>
                <w:top w:val="none" w:sz="0" w:space="0" w:color="auto"/>
                <w:left w:val="none" w:sz="0" w:space="0" w:color="auto"/>
                <w:bottom w:val="none" w:sz="0" w:space="0" w:color="auto"/>
                <w:right w:val="none" w:sz="0" w:space="0" w:color="auto"/>
              </w:divBdr>
            </w:div>
            <w:div w:id="662704085">
              <w:marLeft w:val="0"/>
              <w:marRight w:val="0"/>
              <w:marTop w:val="0"/>
              <w:marBottom w:val="0"/>
              <w:divBdr>
                <w:top w:val="none" w:sz="0" w:space="0" w:color="auto"/>
                <w:left w:val="none" w:sz="0" w:space="0" w:color="auto"/>
                <w:bottom w:val="none" w:sz="0" w:space="0" w:color="auto"/>
                <w:right w:val="none" w:sz="0" w:space="0" w:color="auto"/>
              </w:divBdr>
            </w:div>
            <w:div w:id="2026592736">
              <w:marLeft w:val="0"/>
              <w:marRight w:val="0"/>
              <w:marTop w:val="0"/>
              <w:marBottom w:val="0"/>
              <w:divBdr>
                <w:top w:val="none" w:sz="0" w:space="0" w:color="auto"/>
                <w:left w:val="none" w:sz="0" w:space="0" w:color="auto"/>
                <w:bottom w:val="none" w:sz="0" w:space="0" w:color="auto"/>
                <w:right w:val="none" w:sz="0" w:space="0" w:color="auto"/>
              </w:divBdr>
            </w:div>
            <w:div w:id="131483148">
              <w:marLeft w:val="0"/>
              <w:marRight w:val="0"/>
              <w:marTop w:val="0"/>
              <w:marBottom w:val="0"/>
              <w:divBdr>
                <w:top w:val="none" w:sz="0" w:space="0" w:color="auto"/>
                <w:left w:val="none" w:sz="0" w:space="0" w:color="auto"/>
                <w:bottom w:val="none" w:sz="0" w:space="0" w:color="auto"/>
                <w:right w:val="none" w:sz="0" w:space="0" w:color="auto"/>
              </w:divBdr>
            </w:div>
            <w:div w:id="1505782516">
              <w:marLeft w:val="0"/>
              <w:marRight w:val="0"/>
              <w:marTop w:val="0"/>
              <w:marBottom w:val="0"/>
              <w:divBdr>
                <w:top w:val="none" w:sz="0" w:space="0" w:color="auto"/>
                <w:left w:val="none" w:sz="0" w:space="0" w:color="auto"/>
                <w:bottom w:val="none" w:sz="0" w:space="0" w:color="auto"/>
                <w:right w:val="none" w:sz="0" w:space="0" w:color="auto"/>
              </w:divBdr>
            </w:div>
            <w:div w:id="696201417">
              <w:marLeft w:val="0"/>
              <w:marRight w:val="0"/>
              <w:marTop w:val="0"/>
              <w:marBottom w:val="0"/>
              <w:divBdr>
                <w:top w:val="none" w:sz="0" w:space="0" w:color="auto"/>
                <w:left w:val="none" w:sz="0" w:space="0" w:color="auto"/>
                <w:bottom w:val="none" w:sz="0" w:space="0" w:color="auto"/>
                <w:right w:val="none" w:sz="0" w:space="0" w:color="auto"/>
              </w:divBdr>
            </w:div>
            <w:div w:id="387652759">
              <w:marLeft w:val="0"/>
              <w:marRight w:val="0"/>
              <w:marTop w:val="0"/>
              <w:marBottom w:val="0"/>
              <w:divBdr>
                <w:top w:val="none" w:sz="0" w:space="0" w:color="auto"/>
                <w:left w:val="none" w:sz="0" w:space="0" w:color="auto"/>
                <w:bottom w:val="none" w:sz="0" w:space="0" w:color="auto"/>
                <w:right w:val="none" w:sz="0" w:space="0" w:color="auto"/>
              </w:divBdr>
            </w:div>
            <w:div w:id="1255747407">
              <w:marLeft w:val="0"/>
              <w:marRight w:val="0"/>
              <w:marTop w:val="0"/>
              <w:marBottom w:val="0"/>
              <w:divBdr>
                <w:top w:val="none" w:sz="0" w:space="0" w:color="auto"/>
                <w:left w:val="none" w:sz="0" w:space="0" w:color="auto"/>
                <w:bottom w:val="none" w:sz="0" w:space="0" w:color="auto"/>
                <w:right w:val="none" w:sz="0" w:space="0" w:color="auto"/>
              </w:divBdr>
            </w:div>
            <w:div w:id="159008533">
              <w:marLeft w:val="0"/>
              <w:marRight w:val="0"/>
              <w:marTop w:val="0"/>
              <w:marBottom w:val="0"/>
              <w:divBdr>
                <w:top w:val="none" w:sz="0" w:space="0" w:color="auto"/>
                <w:left w:val="none" w:sz="0" w:space="0" w:color="auto"/>
                <w:bottom w:val="none" w:sz="0" w:space="0" w:color="auto"/>
                <w:right w:val="none" w:sz="0" w:space="0" w:color="auto"/>
              </w:divBdr>
            </w:div>
            <w:div w:id="4545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4233">
      <w:bodyDiv w:val="1"/>
      <w:marLeft w:val="0"/>
      <w:marRight w:val="0"/>
      <w:marTop w:val="0"/>
      <w:marBottom w:val="0"/>
      <w:divBdr>
        <w:top w:val="none" w:sz="0" w:space="0" w:color="auto"/>
        <w:left w:val="none" w:sz="0" w:space="0" w:color="auto"/>
        <w:bottom w:val="none" w:sz="0" w:space="0" w:color="auto"/>
        <w:right w:val="none" w:sz="0" w:space="0" w:color="auto"/>
      </w:divBdr>
    </w:div>
    <w:div w:id="1248689142">
      <w:bodyDiv w:val="1"/>
      <w:marLeft w:val="0"/>
      <w:marRight w:val="0"/>
      <w:marTop w:val="0"/>
      <w:marBottom w:val="0"/>
      <w:divBdr>
        <w:top w:val="none" w:sz="0" w:space="0" w:color="auto"/>
        <w:left w:val="none" w:sz="0" w:space="0" w:color="auto"/>
        <w:bottom w:val="none" w:sz="0" w:space="0" w:color="auto"/>
        <w:right w:val="none" w:sz="0" w:space="0" w:color="auto"/>
      </w:divBdr>
    </w:div>
    <w:div w:id="1250768092">
      <w:bodyDiv w:val="1"/>
      <w:marLeft w:val="0"/>
      <w:marRight w:val="0"/>
      <w:marTop w:val="0"/>
      <w:marBottom w:val="0"/>
      <w:divBdr>
        <w:top w:val="none" w:sz="0" w:space="0" w:color="auto"/>
        <w:left w:val="none" w:sz="0" w:space="0" w:color="auto"/>
        <w:bottom w:val="none" w:sz="0" w:space="0" w:color="auto"/>
        <w:right w:val="none" w:sz="0" w:space="0" w:color="auto"/>
      </w:divBdr>
    </w:div>
    <w:div w:id="1356346389">
      <w:bodyDiv w:val="1"/>
      <w:marLeft w:val="0"/>
      <w:marRight w:val="0"/>
      <w:marTop w:val="0"/>
      <w:marBottom w:val="0"/>
      <w:divBdr>
        <w:top w:val="none" w:sz="0" w:space="0" w:color="auto"/>
        <w:left w:val="none" w:sz="0" w:space="0" w:color="auto"/>
        <w:bottom w:val="none" w:sz="0" w:space="0" w:color="auto"/>
        <w:right w:val="none" w:sz="0" w:space="0" w:color="auto"/>
      </w:divBdr>
      <w:divsChild>
        <w:div w:id="300966257">
          <w:marLeft w:val="432"/>
          <w:marRight w:val="0"/>
          <w:marTop w:val="96"/>
          <w:marBottom w:val="0"/>
          <w:divBdr>
            <w:top w:val="none" w:sz="0" w:space="0" w:color="auto"/>
            <w:left w:val="none" w:sz="0" w:space="0" w:color="auto"/>
            <w:bottom w:val="none" w:sz="0" w:space="0" w:color="auto"/>
            <w:right w:val="none" w:sz="0" w:space="0" w:color="auto"/>
          </w:divBdr>
        </w:div>
      </w:divsChild>
    </w:div>
    <w:div w:id="1377003518">
      <w:bodyDiv w:val="1"/>
      <w:marLeft w:val="0"/>
      <w:marRight w:val="0"/>
      <w:marTop w:val="0"/>
      <w:marBottom w:val="0"/>
      <w:divBdr>
        <w:top w:val="none" w:sz="0" w:space="0" w:color="auto"/>
        <w:left w:val="none" w:sz="0" w:space="0" w:color="auto"/>
        <w:bottom w:val="none" w:sz="0" w:space="0" w:color="auto"/>
        <w:right w:val="none" w:sz="0" w:space="0" w:color="auto"/>
      </w:divBdr>
    </w:div>
    <w:div w:id="1440098952">
      <w:bodyDiv w:val="1"/>
      <w:marLeft w:val="0"/>
      <w:marRight w:val="0"/>
      <w:marTop w:val="0"/>
      <w:marBottom w:val="0"/>
      <w:divBdr>
        <w:top w:val="none" w:sz="0" w:space="0" w:color="auto"/>
        <w:left w:val="none" w:sz="0" w:space="0" w:color="auto"/>
        <w:bottom w:val="none" w:sz="0" w:space="0" w:color="auto"/>
        <w:right w:val="none" w:sz="0" w:space="0" w:color="auto"/>
      </w:divBdr>
      <w:divsChild>
        <w:div w:id="1190293571">
          <w:marLeft w:val="0"/>
          <w:marRight w:val="0"/>
          <w:marTop w:val="0"/>
          <w:marBottom w:val="0"/>
          <w:divBdr>
            <w:top w:val="none" w:sz="0" w:space="0" w:color="auto"/>
            <w:left w:val="none" w:sz="0" w:space="0" w:color="auto"/>
            <w:bottom w:val="none" w:sz="0" w:space="0" w:color="auto"/>
            <w:right w:val="none" w:sz="0" w:space="0" w:color="auto"/>
          </w:divBdr>
          <w:divsChild>
            <w:div w:id="600838939">
              <w:marLeft w:val="0"/>
              <w:marRight w:val="0"/>
              <w:marTop w:val="0"/>
              <w:marBottom w:val="0"/>
              <w:divBdr>
                <w:top w:val="none" w:sz="0" w:space="0" w:color="auto"/>
                <w:left w:val="none" w:sz="0" w:space="0" w:color="auto"/>
                <w:bottom w:val="none" w:sz="0" w:space="0" w:color="auto"/>
                <w:right w:val="none" w:sz="0" w:space="0" w:color="auto"/>
              </w:divBdr>
            </w:div>
            <w:div w:id="134102533">
              <w:marLeft w:val="0"/>
              <w:marRight w:val="0"/>
              <w:marTop w:val="0"/>
              <w:marBottom w:val="0"/>
              <w:divBdr>
                <w:top w:val="none" w:sz="0" w:space="0" w:color="auto"/>
                <w:left w:val="none" w:sz="0" w:space="0" w:color="auto"/>
                <w:bottom w:val="none" w:sz="0" w:space="0" w:color="auto"/>
                <w:right w:val="none" w:sz="0" w:space="0" w:color="auto"/>
              </w:divBdr>
            </w:div>
            <w:div w:id="1680817500">
              <w:marLeft w:val="0"/>
              <w:marRight w:val="0"/>
              <w:marTop w:val="0"/>
              <w:marBottom w:val="0"/>
              <w:divBdr>
                <w:top w:val="none" w:sz="0" w:space="0" w:color="auto"/>
                <w:left w:val="none" w:sz="0" w:space="0" w:color="auto"/>
                <w:bottom w:val="none" w:sz="0" w:space="0" w:color="auto"/>
                <w:right w:val="none" w:sz="0" w:space="0" w:color="auto"/>
              </w:divBdr>
            </w:div>
            <w:div w:id="446699532">
              <w:marLeft w:val="0"/>
              <w:marRight w:val="0"/>
              <w:marTop w:val="0"/>
              <w:marBottom w:val="0"/>
              <w:divBdr>
                <w:top w:val="none" w:sz="0" w:space="0" w:color="auto"/>
                <w:left w:val="none" w:sz="0" w:space="0" w:color="auto"/>
                <w:bottom w:val="none" w:sz="0" w:space="0" w:color="auto"/>
                <w:right w:val="none" w:sz="0" w:space="0" w:color="auto"/>
              </w:divBdr>
            </w:div>
            <w:div w:id="78212032">
              <w:marLeft w:val="0"/>
              <w:marRight w:val="0"/>
              <w:marTop w:val="0"/>
              <w:marBottom w:val="0"/>
              <w:divBdr>
                <w:top w:val="none" w:sz="0" w:space="0" w:color="auto"/>
                <w:left w:val="none" w:sz="0" w:space="0" w:color="auto"/>
                <w:bottom w:val="none" w:sz="0" w:space="0" w:color="auto"/>
                <w:right w:val="none" w:sz="0" w:space="0" w:color="auto"/>
              </w:divBdr>
            </w:div>
            <w:div w:id="1350375422">
              <w:marLeft w:val="0"/>
              <w:marRight w:val="0"/>
              <w:marTop w:val="0"/>
              <w:marBottom w:val="0"/>
              <w:divBdr>
                <w:top w:val="none" w:sz="0" w:space="0" w:color="auto"/>
                <w:left w:val="none" w:sz="0" w:space="0" w:color="auto"/>
                <w:bottom w:val="none" w:sz="0" w:space="0" w:color="auto"/>
                <w:right w:val="none" w:sz="0" w:space="0" w:color="auto"/>
              </w:divBdr>
            </w:div>
            <w:div w:id="1807820518">
              <w:marLeft w:val="0"/>
              <w:marRight w:val="0"/>
              <w:marTop w:val="0"/>
              <w:marBottom w:val="0"/>
              <w:divBdr>
                <w:top w:val="none" w:sz="0" w:space="0" w:color="auto"/>
                <w:left w:val="none" w:sz="0" w:space="0" w:color="auto"/>
                <w:bottom w:val="none" w:sz="0" w:space="0" w:color="auto"/>
                <w:right w:val="none" w:sz="0" w:space="0" w:color="auto"/>
              </w:divBdr>
            </w:div>
            <w:div w:id="1650018403">
              <w:marLeft w:val="0"/>
              <w:marRight w:val="0"/>
              <w:marTop w:val="0"/>
              <w:marBottom w:val="0"/>
              <w:divBdr>
                <w:top w:val="none" w:sz="0" w:space="0" w:color="auto"/>
                <w:left w:val="none" w:sz="0" w:space="0" w:color="auto"/>
                <w:bottom w:val="none" w:sz="0" w:space="0" w:color="auto"/>
                <w:right w:val="none" w:sz="0" w:space="0" w:color="auto"/>
              </w:divBdr>
            </w:div>
            <w:div w:id="306665738">
              <w:marLeft w:val="0"/>
              <w:marRight w:val="0"/>
              <w:marTop w:val="0"/>
              <w:marBottom w:val="0"/>
              <w:divBdr>
                <w:top w:val="none" w:sz="0" w:space="0" w:color="auto"/>
                <w:left w:val="none" w:sz="0" w:space="0" w:color="auto"/>
                <w:bottom w:val="none" w:sz="0" w:space="0" w:color="auto"/>
                <w:right w:val="none" w:sz="0" w:space="0" w:color="auto"/>
              </w:divBdr>
            </w:div>
            <w:div w:id="1697462716">
              <w:marLeft w:val="0"/>
              <w:marRight w:val="0"/>
              <w:marTop w:val="0"/>
              <w:marBottom w:val="0"/>
              <w:divBdr>
                <w:top w:val="none" w:sz="0" w:space="0" w:color="auto"/>
                <w:left w:val="none" w:sz="0" w:space="0" w:color="auto"/>
                <w:bottom w:val="none" w:sz="0" w:space="0" w:color="auto"/>
                <w:right w:val="none" w:sz="0" w:space="0" w:color="auto"/>
              </w:divBdr>
            </w:div>
            <w:div w:id="1867716174">
              <w:marLeft w:val="0"/>
              <w:marRight w:val="0"/>
              <w:marTop w:val="0"/>
              <w:marBottom w:val="0"/>
              <w:divBdr>
                <w:top w:val="none" w:sz="0" w:space="0" w:color="auto"/>
                <w:left w:val="none" w:sz="0" w:space="0" w:color="auto"/>
                <w:bottom w:val="none" w:sz="0" w:space="0" w:color="auto"/>
                <w:right w:val="none" w:sz="0" w:space="0" w:color="auto"/>
              </w:divBdr>
            </w:div>
            <w:div w:id="946236508">
              <w:marLeft w:val="0"/>
              <w:marRight w:val="0"/>
              <w:marTop w:val="0"/>
              <w:marBottom w:val="0"/>
              <w:divBdr>
                <w:top w:val="none" w:sz="0" w:space="0" w:color="auto"/>
                <w:left w:val="none" w:sz="0" w:space="0" w:color="auto"/>
                <w:bottom w:val="none" w:sz="0" w:space="0" w:color="auto"/>
                <w:right w:val="none" w:sz="0" w:space="0" w:color="auto"/>
              </w:divBdr>
            </w:div>
            <w:div w:id="734936972">
              <w:marLeft w:val="0"/>
              <w:marRight w:val="0"/>
              <w:marTop w:val="0"/>
              <w:marBottom w:val="0"/>
              <w:divBdr>
                <w:top w:val="none" w:sz="0" w:space="0" w:color="auto"/>
                <w:left w:val="none" w:sz="0" w:space="0" w:color="auto"/>
                <w:bottom w:val="none" w:sz="0" w:space="0" w:color="auto"/>
                <w:right w:val="none" w:sz="0" w:space="0" w:color="auto"/>
              </w:divBdr>
            </w:div>
            <w:div w:id="2035838159">
              <w:marLeft w:val="0"/>
              <w:marRight w:val="0"/>
              <w:marTop w:val="0"/>
              <w:marBottom w:val="0"/>
              <w:divBdr>
                <w:top w:val="none" w:sz="0" w:space="0" w:color="auto"/>
                <w:left w:val="none" w:sz="0" w:space="0" w:color="auto"/>
                <w:bottom w:val="none" w:sz="0" w:space="0" w:color="auto"/>
                <w:right w:val="none" w:sz="0" w:space="0" w:color="auto"/>
              </w:divBdr>
            </w:div>
            <w:div w:id="1796869341">
              <w:marLeft w:val="0"/>
              <w:marRight w:val="0"/>
              <w:marTop w:val="0"/>
              <w:marBottom w:val="0"/>
              <w:divBdr>
                <w:top w:val="none" w:sz="0" w:space="0" w:color="auto"/>
                <w:left w:val="none" w:sz="0" w:space="0" w:color="auto"/>
                <w:bottom w:val="none" w:sz="0" w:space="0" w:color="auto"/>
                <w:right w:val="none" w:sz="0" w:space="0" w:color="auto"/>
              </w:divBdr>
            </w:div>
            <w:div w:id="2079282737">
              <w:marLeft w:val="0"/>
              <w:marRight w:val="0"/>
              <w:marTop w:val="0"/>
              <w:marBottom w:val="0"/>
              <w:divBdr>
                <w:top w:val="none" w:sz="0" w:space="0" w:color="auto"/>
                <w:left w:val="none" w:sz="0" w:space="0" w:color="auto"/>
                <w:bottom w:val="none" w:sz="0" w:space="0" w:color="auto"/>
                <w:right w:val="none" w:sz="0" w:space="0" w:color="auto"/>
              </w:divBdr>
            </w:div>
            <w:div w:id="878589305">
              <w:marLeft w:val="0"/>
              <w:marRight w:val="0"/>
              <w:marTop w:val="0"/>
              <w:marBottom w:val="0"/>
              <w:divBdr>
                <w:top w:val="none" w:sz="0" w:space="0" w:color="auto"/>
                <w:left w:val="none" w:sz="0" w:space="0" w:color="auto"/>
                <w:bottom w:val="none" w:sz="0" w:space="0" w:color="auto"/>
                <w:right w:val="none" w:sz="0" w:space="0" w:color="auto"/>
              </w:divBdr>
            </w:div>
            <w:div w:id="137184642">
              <w:marLeft w:val="0"/>
              <w:marRight w:val="0"/>
              <w:marTop w:val="0"/>
              <w:marBottom w:val="0"/>
              <w:divBdr>
                <w:top w:val="none" w:sz="0" w:space="0" w:color="auto"/>
                <w:left w:val="none" w:sz="0" w:space="0" w:color="auto"/>
                <w:bottom w:val="none" w:sz="0" w:space="0" w:color="auto"/>
                <w:right w:val="none" w:sz="0" w:space="0" w:color="auto"/>
              </w:divBdr>
            </w:div>
            <w:div w:id="602421393">
              <w:marLeft w:val="0"/>
              <w:marRight w:val="0"/>
              <w:marTop w:val="0"/>
              <w:marBottom w:val="0"/>
              <w:divBdr>
                <w:top w:val="none" w:sz="0" w:space="0" w:color="auto"/>
                <w:left w:val="none" w:sz="0" w:space="0" w:color="auto"/>
                <w:bottom w:val="none" w:sz="0" w:space="0" w:color="auto"/>
                <w:right w:val="none" w:sz="0" w:space="0" w:color="auto"/>
              </w:divBdr>
            </w:div>
            <w:div w:id="514029961">
              <w:marLeft w:val="0"/>
              <w:marRight w:val="0"/>
              <w:marTop w:val="0"/>
              <w:marBottom w:val="0"/>
              <w:divBdr>
                <w:top w:val="none" w:sz="0" w:space="0" w:color="auto"/>
                <w:left w:val="none" w:sz="0" w:space="0" w:color="auto"/>
                <w:bottom w:val="none" w:sz="0" w:space="0" w:color="auto"/>
                <w:right w:val="none" w:sz="0" w:space="0" w:color="auto"/>
              </w:divBdr>
            </w:div>
            <w:div w:id="641425618">
              <w:marLeft w:val="0"/>
              <w:marRight w:val="0"/>
              <w:marTop w:val="0"/>
              <w:marBottom w:val="0"/>
              <w:divBdr>
                <w:top w:val="none" w:sz="0" w:space="0" w:color="auto"/>
                <w:left w:val="none" w:sz="0" w:space="0" w:color="auto"/>
                <w:bottom w:val="none" w:sz="0" w:space="0" w:color="auto"/>
                <w:right w:val="none" w:sz="0" w:space="0" w:color="auto"/>
              </w:divBdr>
            </w:div>
            <w:div w:id="84621682">
              <w:marLeft w:val="0"/>
              <w:marRight w:val="0"/>
              <w:marTop w:val="0"/>
              <w:marBottom w:val="0"/>
              <w:divBdr>
                <w:top w:val="none" w:sz="0" w:space="0" w:color="auto"/>
                <w:left w:val="none" w:sz="0" w:space="0" w:color="auto"/>
                <w:bottom w:val="none" w:sz="0" w:space="0" w:color="auto"/>
                <w:right w:val="none" w:sz="0" w:space="0" w:color="auto"/>
              </w:divBdr>
            </w:div>
            <w:div w:id="1866019748">
              <w:marLeft w:val="0"/>
              <w:marRight w:val="0"/>
              <w:marTop w:val="0"/>
              <w:marBottom w:val="0"/>
              <w:divBdr>
                <w:top w:val="none" w:sz="0" w:space="0" w:color="auto"/>
                <w:left w:val="none" w:sz="0" w:space="0" w:color="auto"/>
                <w:bottom w:val="none" w:sz="0" w:space="0" w:color="auto"/>
                <w:right w:val="none" w:sz="0" w:space="0" w:color="auto"/>
              </w:divBdr>
            </w:div>
            <w:div w:id="772553761">
              <w:marLeft w:val="0"/>
              <w:marRight w:val="0"/>
              <w:marTop w:val="0"/>
              <w:marBottom w:val="0"/>
              <w:divBdr>
                <w:top w:val="none" w:sz="0" w:space="0" w:color="auto"/>
                <w:left w:val="none" w:sz="0" w:space="0" w:color="auto"/>
                <w:bottom w:val="none" w:sz="0" w:space="0" w:color="auto"/>
                <w:right w:val="none" w:sz="0" w:space="0" w:color="auto"/>
              </w:divBdr>
            </w:div>
            <w:div w:id="1743289804">
              <w:marLeft w:val="0"/>
              <w:marRight w:val="0"/>
              <w:marTop w:val="0"/>
              <w:marBottom w:val="0"/>
              <w:divBdr>
                <w:top w:val="none" w:sz="0" w:space="0" w:color="auto"/>
                <w:left w:val="none" w:sz="0" w:space="0" w:color="auto"/>
                <w:bottom w:val="none" w:sz="0" w:space="0" w:color="auto"/>
                <w:right w:val="none" w:sz="0" w:space="0" w:color="auto"/>
              </w:divBdr>
            </w:div>
            <w:div w:id="956840406">
              <w:marLeft w:val="0"/>
              <w:marRight w:val="0"/>
              <w:marTop w:val="0"/>
              <w:marBottom w:val="0"/>
              <w:divBdr>
                <w:top w:val="none" w:sz="0" w:space="0" w:color="auto"/>
                <w:left w:val="none" w:sz="0" w:space="0" w:color="auto"/>
                <w:bottom w:val="none" w:sz="0" w:space="0" w:color="auto"/>
                <w:right w:val="none" w:sz="0" w:space="0" w:color="auto"/>
              </w:divBdr>
            </w:div>
            <w:div w:id="1437218077">
              <w:marLeft w:val="0"/>
              <w:marRight w:val="0"/>
              <w:marTop w:val="0"/>
              <w:marBottom w:val="0"/>
              <w:divBdr>
                <w:top w:val="none" w:sz="0" w:space="0" w:color="auto"/>
                <w:left w:val="none" w:sz="0" w:space="0" w:color="auto"/>
                <w:bottom w:val="none" w:sz="0" w:space="0" w:color="auto"/>
                <w:right w:val="none" w:sz="0" w:space="0" w:color="auto"/>
              </w:divBdr>
            </w:div>
            <w:div w:id="628166846">
              <w:marLeft w:val="0"/>
              <w:marRight w:val="0"/>
              <w:marTop w:val="0"/>
              <w:marBottom w:val="0"/>
              <w:divBdr>
                <w:top w:val="none" w:sz="0" w:space="0" w:color="auto"/>
                <w:left w:val="none" w:sz="0" w:space="0" w:color="auto"/>
                <w:bottom w:val="none" w:sz="0" w:space="0" w:color="auto"/>
                <w:right w:val="none" w:sz="0" w:space="0" w:color="auto"/>
              </w:divBdr>
            </w:div>
            <w:div w:id="1484590235">
              <w:marLeft w:val="0"/>
              <w:marRight w:val="0"/>
              <w:marTop w:val="0"/>
              <w:marBottom w:val="0"/>
              <w:divBdr>
                <w:top w:val="none" w:sz="0" w:space="0" w:color="auto"/>
                <w:left w:val="none" w:sz="0" w:space="0" w:color="auto"/>
                <w:bottom w:val="none" w:sz="0" w:space="0" w:color="auto"/>
                <w:right w:val="none" w:sz="0" w:space="0" w:color="auto"/>
              </w:divBdr>
            </w:div>
            <w:div w:id="341662374">
              <w:marLeft w:val="0"/>
              <w:marRight w:val="0"/>
              <w:marTop w:val="0"/>
              <w:marBottom w:val="0"/>
              <w:divBdr>
                <w:top w:val="none" w:sz="0" w:space="0" w:color="auto"/>
                <w:left w:val="none" w:sz="0" w:space="0" w:color="auto"/>
                <w:bottom w:val="none" w:sz="0" w:space="0" w:color="auto"/>
                <w:right w:val="none" w:sz="0" w:space="0" w:color="auto"/>
              </w:divBdr>
            </w:div>
            <w:div w:id="773523894">
              <w:marLeft w:val="0"/>
              <w:marRight w:val="0"/>
              <w:marTop w:val="0"/>
              <w:marBottom w:val="0"/>
              <w:divBdr>
                <w:top w:val="none" w:sz="0" w:space="0" w:color="auto"/>
                <w:left w:val="none" w:sz="0" w:space="0" w:color="auto"/>
                <w:bottom w:val="none" w:sz="0" w:space="0" w:color="auto"/>
                <w:right w:val="none" w:sz="0" w:space="0" w:color="auto"/>
              </w:divBdr>
            </w:div>
            <w:div w:id="5301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3203">
      <w:bodyDiv w:val="1"/>
      <w:marLeft w:val="0"/>
      <w:marRight w:val="0"/>
      <w:marTop w:val="0"/>
      <w:marBottom w:val="0"/>
      <w:divBdr>
        <w:top w:val="none" w:sz="0" w:space="0" w:color="auto"/>
        <w:left w:val="none" w:sz="0" w:space="0" w:color="auto"/>
        <w:bottom w:val="none" w:sz="0" w:space="0" w:color="auto"/>
        <w:right w:val="none" w:sz="0" w:space="0" w:color="auto"/>
      </w:divBdr>
      <w:divsChild>
        <w:div w:id="1862816566">
          <w:marLeft w:val="432"/>
          <w:marRight w:val="0"/>
          <w:marTop w:val="96"/>
          <w:marBottom w:val="0"/>
          <w:divBdr>
            <w:top w:val="none" w:sz="0" w:space="0" w:color="auto"/>
            <w:left w:val="none" w:sz="0" w:space="0" w:color="auto"/>
            <w:bottom w:val="none" w:sz="0" w:space="0" w:color="auto"/>
            <w:right w:val="none" w:sz="0" w:space="0" w:color="auto"/>
          </w:divBdr>
        </w:div>
      </w:divsChild>
    </w:div>
    <w:div w:id="1483811367">
      <w:bodyDiv w:val="1"/>
      <w:marLeft w:val="0"/>
      <w:marRight w:val="0"/>
      <w:marTop w:val="0"/>
      <w:marBottom w:val="0"/>
      <w:divBdr>
        <w:top w:val="none" w:sz="0" w:space="0" w:color="auto"/>
        <w:left w:val="none" w:sz="0" w:space="0" w:color="auto"/>
        <w:bottom w:val="none" w:sz="0" w:space="0" w:color="auto"/>
        <w:right w:val="none" w:sz="0" w:space="0" w:color="auto"/>
      </w:divBdr>
      <w:divsChild>
        <w:div w:id="764228915">
          <w:marLeft w:val="432"/>
          <w:marRight w:val="0"/>
          <w:marTop w:val="125"/>
          <w:marBottom w:val="0"/>
          <w:divBdr>
            <w:top w:val="none" w:sz="0" w:space="0" w:color="auto"/>
            <w:left w:val="none" w:sz="0" w:space="0" w:color="auto"/>
            <w:bottom w:val="none" w:sz="0" w:space="0" w:color="auto"/>
            <w:right w:val="none" w:sz="0" w:space="0" w:color="auto"/>
          </w:divBdr>
        </w:div>
        <w:div w:id="319506136">
          <w:marLeft w:val="432"/>
          <w:marRight w:val="0"/>
          <w:marTop w:val="125"/>
          <w:marBottom w:val="0"/>
          <w:divBdr>
            <w:top w:val="none" w:sz="0" w:space="0" w:color="auto"/>
            <w:left w:val="none" w:sz="0" w:space="0" w:color="auto"/>
            <w:bottom w:val="none" w:sz="0" w:space="0" w:color="auto"/>
            <w:right w:val="none" w:sz="0" w:space="0" w:color="auto"/>
          </w:divBdr>
        </w:div>
      </w:divsChild>
    </w:div>
    <w:div w:id="1490711129">
      <w:bodyDiv w:val="1"/>
      <w:marLeft w:val="0"/>
      <w:marRight w:val="0"/>
      <w:marTop w:val="0"/>
      <w:marBottom w:val="0"/>
      <w:divBdr>
        <w:top w:val="none" w:sz="0" w:space="0" w:color="auto"/>
        <w:left w:val="none" w:sz="0" w:space="0" w:color="auto"/>
        <w:bottom w:val="none" w:sz="0" w:space="0" w:color="auto"/>
        <w:right w:val="none" w:sz="0" w:space="0" w:color="auto"/>
      </w:divBdr>
      <w:divsChild>
        <w:div w:id="1903518284">
          <w:marLeft w:val="432"/>
          <w:marRight w:val="0"/>
          <w:marTop w:val="106"/>
          <w:marBottom w:val="0"/>
          <w:divBdr>
            <w:top w:val="none" w:sz="0" w:space="0" w:color="auto"/>
            <w:left w:val="none" w:sz="0" w:space="0" w:color="auto"/>
            <w:bottom w:val="none" w:sz="0" w:space="0" w:color="auto"/>
            <w:right w:val="none" w:sz="0" w:space="0" w:color="auto"/>
          </w:divBdr>
        </w:div>
        <w:div w:id="952441436">
          <w:marLeft w:val="432"/>
          <w:marRight w:val="0"/>
          <w:marTop w:val="106"/>
          <w:marBottom w:val="0"/>
          <w:divBdr>
            <w:top w:val="none" w:sz="0" w:space="0" w:color="auto"/>
            <w:left w:val="none" w:sz="0" w:space="0" w:color="auto"/>
            <w:bottom w:val="none" w:sz="0" w:space="0" w:color="auto"/>
            <w:right w:val="none" w:sz="0" w:space="0" w:color="auto"/>
          </w:divBdr>
        </w:div>
        <w:div w:id="1488401399">
          <w:marLeft w:val="432"/>
          <w:marRight w:val="0"/>
          <w:marTop w:val="106"/>
          <w:marBottom w:val="0"/>
          <w:divBdr>
            <w:top w:val="none" w:sz="0" w:space="0" w:color="auto"/>
            <w:left w:val="none" w:sz="0" w:space="0" w:color="auto"/>
            <w:bottom w:val="none" w:sz="0" w:space="0" w:color="auto"/>
            <w:right w:val="none" w:sz="0" w:space="0" w:color="auto"/>
          </w:divBdr>
        </w:div>
        <w:div w:id="655885263">
          <w:marLeft w:val="432"/>
          <w:marRight w:val="0"/>
          <w:marTop w:val="106"/>
          <w:marBottom w:val="0"/>
          <w:divBdr>
            <w:top w:val="none" w:sz="0" w:space="0" w:color="auto"/>
            <w:left w:val="none" w:sz="0" w:space="0" w:color="auto"/>
            <w:bottom w:val="none" w:sz="0" w:space="0" w:color="auto"/>
            <w:right w:val="none" w:sz="0" w:space="0" w:color="auto"/>
          </w:divBdr>
        </w:div>
        <w:div w:id="1124927458">
          <w:marLeft w:val="432"/>
          <w:marRight w:val="0"/>
          <w:marTop w:val="106"/>
          <w:marBottom w:val="0"/>
          <w:divBdr>
            <w:top w:val="none" w:sz="0" w:space="0" w:color="auto"/>
            <w:left w:val="none" w:sz="0" w:space="0" w:color="auto"/>
            <w:bottom w:val="none" w:sz="0" w:space="0" w:color="auto"/>
            <w:right w:val="none" w:sz="0" w:space="0" w:color="auto"/>
          </w:divBdr>
        </w:div>
        <w:div w:id="1925214085">
          <w:marLeft w:val="432"/>
          <w:marRight w:val="0"/>
          <w:marTop w:val="106"/>
          <w:marBottom w:val="0"/>
          <w:divBdr>
            <w:top w:val="none" w:sz="0" w:space="0" w:color="auto"/>
            <w:left w:val="none" w:sz="0" w:space="0" w:color="auto"/>
            <w:bottom w:val="none" w:sz="0" w:space="0" w:color="auto"/>
            <w:right w:val="none" w:sz="0" w:space="0" w:color="auto"/>
          </w:divBdr>
        </w:div>
        <w:div w:id="711538194">
          <w:marLeft w:val="432"/>
          <w:marRight w:val="0"/>
          <w:marTop w:val="106"/>
          <w:marBottom w:val="0"/>
          <w:divBdr>
            <w:top w:val="none" w:sz="0" w:space="0" w:color="auto"/>
            <w:left w:val="none" w:sz="0" w:space="0" w:color="auto"/>
            <w:bottom w:val="none" w:sz="0" w:space="0" w:color="auto"/>
            <w:right w:val="none" w:sz="0" w:space="0" w:color="auto"/>
          </w:divBdr>
        </w:div>
        <w:div w:id="1298801273">
          <w:marLeft w:val="432"/>
          <w:marRight w:val="0"/>
          <w:marTop w:val="106"/>
          <w:marBottom w:val="0"/>
          <w:divBdr>
            <w:top w:val="none" w:sz="0" w:space="0" w:color="auto"/>
            <w:left w:val="none" w:sz="0" w:space="0" w:color="auto"/>
            <w:bottom w:val="none" w:sz="0" w:space="0" w:color="auto"/>
            <w:right w:val="none" w:sz="0" w:space="0" w:color="auto"/>
          </w:divBdr>
        </w:div>
        <w:div w:id="124810544">
          <w:marLeft w:val="432"/>
          <w:marRight w:val="0"/>
          <w:marTop w:val="106"/>
          <w:marBottom w:val="0"/>
          <w:divBdr>
            <w:top w:val="none" w:sz="0" w:space="0" w:color="auto"/>
            <w:left w:val="none" w:sz="0" w:space="0" w:color="auto"/>
            <w:bottom w:val="none" w:sz="0" w:space="0" w:color="auto"/>
            <w:right w:val="none" w:sz="0" w:space="0" w:color="auto"/>
          </w:divBdr>
        </w:div>
      </w:divsChild>
    </w:div>
    <w:div w:id="1569420998">
      <w:bodyDiv w:val="1"/>
      <w:marLeft w:val="0"/>
      <w:marRight w:val="0"/>
      <w:marTop w:val="0"/>
      <w:marBottom w:val="0"/>
      <w:divBdr>
        <w:top w:val="none" w:sz="0" w:space="0" w:color="auto"/>
        <w:left w:val="none" w:sz="0" w:space="0" w:color="auto"/>
        <w:bottom w:val="none" w:sz="0" w:space="0" w:color="auto"/>
        <w:right w:val="none" w:sz="0" w:space="0" w:color="auto"/>
      </w:divBdr>
      <w:divsChild>
        <w:div w:id="1349521558">
          <w:marLeft w:val="288"/>
          <w:marRight w:val="0"/>
          <w:marTop w:val="240"/>
          <w:marBottom w:val="40"/>
          <w:divBdr>
            <w:top w:val="none" w:sz="0" w:space="0" w:color="auto"/>
            <w:left w:val="none" w:sz="0" w:space="0" w:color="auto"/>
            <w:bottom w:val="none" w:sz="0" w:space="0" w:color="auto"/>
            <w:right w:val="none" w:sz="0" w:space="0" w:color="auto"/>
          </w:divBdr>
        </w:div>
      </w:divsChild>
    </w:div>
    <w:div w:id="1615946102">
      <w:bodyDiv w:val="1"/>
      <w:marLeft w:val="0"/>
      <w:marRight w:val="0"/>
      <w:marTop w:val="0"/>
      <w:marBottom w:val="0"/>
      <w:divBdr>
        <w:top w:val="none" w:sz="0" w:space="0" w:color="auto"/>
        <w:left w:val="none" w:sz="0" w:space="0" w:color="auto"/>
        <w:bottom w:val="none" w:sz="0" w:space="0" w:color="auto"/>
        <w:right w:val="none" w:sz="0" w:space="0" w:color="auto"/>
      </w:divBdr>
    </w:div>
    <w:div w:id="1677994001">
      <w:bodyDiv w:val="1"/>
      <w:marLeft w:val="0"/>
      <w:marRight w:val="0"/>
      <w:marTop w:val="0"/>
      <w:marBottom w:val="0"/>
      <w:divBdr>
        <w:top w:val="none" w:sz="0" w:space="0" w:color="auto"/>
        <w:left w:val="none" w:sz="0" w:space="0" w:color="auto"/>
        <w:bottom w:val="none" w:sz="0" w:space="0" w:color="auto"/>
        <w:right w:val="none" w:sz="0" w:space="0" w:color="auto"/>
      </w:divBdr>
    </w:div>
    <w:div w:id="1688216319">
      <w:bodyDiv w:val="1"/>
      <w:marLeft w:val="0"/>
      <w:marRight w:val="0"/>
      <w:marTop w:val="0"/>
      <w:marBottom w:val="0"/>
      <w:divBdr>
        <w:top w:val="none" w:sz="0" w:space="0" w:color="auto"/>
        <w:left w:val="none" w:sz="0" w:space="0" w:color="auto"/>
        <w:bottom w:val="none" w:sz="0" w:space="0" w:color="auto"/>
        <w:right w:val="none" w:sz="0" w:space="0" w:color="auto"/>
      </w:divBdr>
      <w:divsChild>
        <w:div w:id="1590968013">
          <w:marLeft w:val="432"/>
          <w:marRight w:val="0"/>
          <w:marTop w:val="115"/>
          <w:marBottom w:val="0"/>
          <w:divBdr>
            <w:top w:val="none" w:sz="0" w:space="0" w:color="auto"/>
            <w:left w:val="none" w:sz="0" w:space="0" w:color="auto"/>
            <w:bottom w:val="none" w:sz="0" w:space="0" w:color="auto"/>
            <w:right w:val="none" w:sz="0" w:space="0" w:color="auto"/>
          </w:divBdr>
        </w:div>
      </w:divsChild>
    </w:div>
    <w:div w:id="1702583974">
      <w:bodyDiv w:val="1"/>
      <w:marLeft w:val="0"/>
      <w:marRight w:val="0"/>
      <w:marTop w:val="0"/>
      <w:marBottom w:val="0"/>
      <w:divBdr>
        <w:top w:val="none" w:sz="0" w:space="0" w:color="auto"/>
        <w:left w:val="none" w:sz="0" w:space="0" w:color="auto"/>
        <w:bottom w:val="none" w:sz="0" w:space="0" w:color="auto"/>
        <w:right w:val="none" w:sz="0" w:space="0" w:color="auto"/>
      </w:divBdr>
    </w:div>
    <w:div w:id="1775204065">
      <w:bodyDiv w:val="1"/>
      <w:marLeft w:val="0"/>
      <w:marRight w:val="0"/>
      <w:marTop w:val="0"/>
      <w:marBottom w:val="0"/>
      <w:divBdr>
        <w:top w:val="none" w:sz="0" w:space="0" w:color="auto"/>
        <w:left w:val="none" w:sz="0" w:space="0" w:color="auto"/>
        <w:bottom w:val="none" w:sz="0" w:space="0" w:color="auto"/>
        <w:right w:val="none" w:sz="0" w:space="0" w:color="auto"/>
      </w:divBdr>
      <w:divsChild>
        <w:div w:id="211230798">
          <w:marLeft w:val="547"/>
          <w:marRight w:val="0"/>
          <w:marTop w:val="200"/>
          <w:marBottom w:val="0"/>
          <w:divBdr>
            <w:top w:val="none" w:sz="0" w:space="0" w:color="auto"/>
            <w:left w:val="none" w:sz="0" w:space="0" w:color="auto"/>
            <w:bottom w:val="none" w:sz="0" w:space="0" w:color="auto"/>
            <w:right w:val="none" w:sz="0" w:space="0" w:color="auto"/>
          </w:divBdr>
        </w:div>
      </w:divsChild>
    </w:div>
    <w:div w:id="1805732441">
      <w:bodyDiv w:val="1"/>
      <w:marLeft w:val="0"/>
      <w:marRight w:val="0"/>
      <w:marTop w:val="0"/>
      <w:marBottom w:val="0"/>
      <w:divBdr>
        <w:top w:val="none" w:sz="0" w:space="0" w:color="auto"/>
        <w:left w:val="none" w:sz="0" w:space="0" w:color="auto"/>
        <w:bottom w:val="none" w:sz="0" w:space="0" w:color="auto"/>
        <w:right w:val="none" w:sz="0" w:space="0" w:color="auto"/>
      </w:divBdr>
    </w:div>
    <w:div w:id="1824274163">
      <w:bodyDiv w:val="1"/>
      <w:marLeft w:val="0"/>
      <w:marRight w:val="0"/>
      <w:marTop w:val="0"/>
      <w:marBottom w:val="0"/>
      <w:divBdr>
        <w:top w:val="none" w:sz="0" w:space="0" w:color="auto"/>
        <w:left w:val="none" w:sz="0" w:space="0" w:color="auto"/>
        <w:bottom w:val="none" w:sz="0" w:space="0" w:color="auto"/>
        <w:right w:val="none" w:sz="0" w:space="0" w:color="auto"/>
      </w:divBdr>
    </w:div>
    <w:div w:id="1826973089">
      <w:bodyDiv w:val="1"/>
      <w:marLeft w:val="0"/>
      <w:marRight w:val="0"/>
      <w:marTop w:val="0"/>
      <w:marBottom w:val="0"/>
      <w:divBdr>
        <w:top w:val="none" w:sz="0" w:space="0" w:color="auto"/>
        <w:left w:val="none" w:sz="0" w:space="0" w:color="auto"/>
        <w:bottom w:val="none" w:sz="0" w:space="0" w:color="auto"/>
        <w:right w:val="none" w:sz="0" w:space="0" w:color="auto"/>
      </w:divBdr>
    </w:div>
    <w:div w:id="1913075695">
      <w:bodyDiv w:val="1"/>
      <w:marLeft w:val="0"/>
      <w:marRight w:val="0"/>
      <w:marTop w:val="0"/>
      <w:marBottom w:val="0"/>
      <w:divBdr>
        <w:top w:val="none" w:sz="0" w:space="0" w:color="auto"/>
        <w:left w:val="none" w:sz="0" w:space="0" w:color="auto"/>
        <w:bottom w:val="none" w:sz="0" w:space="0" w:color="auto"/>
        <w:right w:val="none" w:sz="0" w:space="0" w:color="auto"/>
      </w:divBdr>
      <w:divsChild>
        <w:div w:id="1472482805">
          <w:marLeft w:val="432"/>
          <w:marRight w:val="0"/>
          <w:marTop w:val="125"/>
          <w:marBottom w:val="0"/>
          <w:divBdr>
            <w:top w:val="none" w:sz="0" w:space="0" w:color="auto"/>
            <w:left w:val="none" w:sz="0" w:space="0" w:color="auto"/>
            <w:bottom w:val="none" w:sz="0" w:space="0" w:color="auto"/>
            <w:right w:val="none" w:sz="0" w:space="0" w:color="auto"/>
          </w:divBdr>
        </w:div>
        <w:div w:id="345988647">
          <w:marLeft w:val="432"/>
          <w:marRight w:val="0"/>
          <w:marTop w:val="125"/>
          <w:marBottom w:val="0"/>
          <w:divBdr>
            <w:top w:val="none" w:sz="0" w:space="0" w:color="auto"/>
            <w:left w:val="none" w:sz="0" w:space="0" w:color="auto"/>
            <w:bottom w:val="none" w:sz="0" w:space="0" w:color="auto"/>
            <w:right w:val="none" w:sz="0" w:space="0" w:color="auto"/>
          </w:divBdr>
        </w:div>
        <w:div w:id="255480620">
          <w:marLeft w:val="432"/>
          <w:marRight w:val="0"/>
          <w:marTop w:val="125"/>
          <w:marBottom w:val="0"/>
          <w:divBdr>
            <w:top w:val="none" w:sz="0" w:space="0" w:color="auto"/>
            <w:left w:val="none" w:sz="0" w:space="0" w:color="auto"/>
            <w:bottom w:val="none" w:sz="0" w:space="0" w:color="auto"/>
            <w:right w:val="none" w:sz="0" w:space="0" w:color="auto"/>
          </w:divBdr>
        </w:div>
      </w:divsChild>
    </w:div>
    <w:div w:id="1914003863">
      <w:bodyDiv w:val="1"/>
      <w:marLeft w:val="0"/>
      <w:marRight w:val="0"/>
      <w:marTop w:val="0"/>
      <w:marBottom w:val="0"/>
      <w:divBdr>
        <w:top w:val="none" w:sz="0" w:space="0" w:color="auto"/>
        <w:left w:val="none" w:sz="0" w:space="0" w:color="auto"/>
        <w:bottom w:val="none" w:sz="0" w:space="0" w:color="auto"/>
        <w:right w:val="none" w:sz="0" w:space="0" w:color="auto"/>
      </w:divBdr>
      <w:divsChild>
        <w:div w:id="315688529">
          <w:marLeft w:val="648"/>
          <w:marRight w:val="0"/>
          <w:marTop w:val="40"/>
          <w:marBottom w:val="80"/>
          <w:divBdr>
            <w:top w:val="none" w:sz="0" w:space="0" w:color="auto"/>
            <w:left w:val="none" w:sz="0" w:space="0" w:color="auto"/>
            <w:bottom w:val="none" w:sz="0" w:space="0" w:color="auto"/>
            <w:right w:val="none" w:sz="0" w:space="0" w:color="auto"/>
          </w:divBdr>
        </w:div>
        <w:div w:id="631907293">
          <w:marLeft w:val="648"/>
          <w:marRight w:val="0"/>
          <w:marTop w:val="40"/>
          <w:marBottom w:val="80"/>
          <w:divBdr>
            <w:top w:val="none" w:sz="0" w:space="0" w:color="auto"/>
            <w:left w:val="none" w:sz="0" w:space="0" w:color="auto"/>
            <w:bottom w:val="none" w:sz="0" w:space="0" w:color="auto"/>
            <w:right w:val="none" w:sz="0" w:space="0" w:color="auto"/>
          </w:divBdr>
        </w:div>
        <w:div w:id="959647116">
          <w:marLeft w:val="648"/>
          <w:marRight w:val="0"/>
          <w:marTop w:val="40"/>
          <w:marBottom w:val="80"/>
          <w:divBdr>
            <w:top w:val="none" w:sz="0" w:space="0" w:color="auto"/>
            <w:left w:val="none" w:sz="0" w:space="0" w:color="auto"/>
            <w:bottom w:val="none" w:sz="0" w:space="0" w:color="auto"/>
            <w:right w:val="none" w:sz="0" w:space="0" w:color="auto"/>
          </w:divBdr>
        </w:div>
        <w:div w:id="937101396">
          <w:marLeft w:val="648"/>
          <w:marRight w:val="0"/>
          <w:marTop w:val="40"/>
          <w:marBottom w:val="80"/>
          <w:divBdr>
            <w:top w:val="none" w:sz="0" w:space="0" w:color="auto"/>
            <w:left w:val="none" w:sz="0" w:space="0" w:color="auto"/>
            <w:bottom w:val="none" w:sz="0" w:space="0" w:color="auto"/>
            <w:right w:val="none" w:sz="0" w:space="0" w:color="auto"/>
          </w:divBdr>
        </w:div>
        <w:div w:id="1629361907">
          <w:marLeft w:val="648"/>
          <w:marRight w:val="0"/>
          <w:marTop w:val="40"/>
          <w:marBottom w:val="80"/>
          <w:divBdr>
            <w:top w:val="none" w:sz="0" w:space="0" w:color="auto"/>
            <w:left w:val="none" w:sz="0" w:space="0" w:color="auto"/>
            <w:bottom w:val="none" w:sz="0" w:space="0" w:color="auto"/>
            <w:right w:val="none" w:sz="0" w:space="0" w:color="auto"/>
          </w:divBdr>
        </w:div>
      </w:divsChild>
    </w:div>
    <w:div w:id="1958174682">
      <w:bodyDiv w:val="1"/>
      <w:marLeft w:val="0"/>
      <w:marRight w:val="0"/>
      <w:marTop w:val="0"/>
      <w:marBottom w:val="0"/>
      <w:divBdr>
        <w:top w:val="none" w:sz="0" w:space="0" w:color="auto"/>
        <w:left w:val="none" w:sz="0" w:space="0" w:color="auto"/>
        <w:bottom w:val="none" w:sz="0" w:space="0" w:color="auto"/>
        <w:right w:val="none" w:sz="0" w:space="0" w:color="auto"/>
      </w:divBdr>
    </w:div>
    <w:div w:id="1980525312">
      <w:bodyDiv w:val="1"/>
      <w:marLeft w:val="0"/>
      <w:marRight w:val="0"/>
      <w:marTop w:val="0"/>
      <w:marBottom w:val="0"/>
      <w:divBdr>
        <w:top w:val="none" w:sz="0" w:space="0" w:color="auto"/>
        <w:left w:val="none" w:sz="0" w:space="0" w:color="auto"/>
        <w:bottom w:val="none" w:sz="0" w:space="0" w:color="auto"/>
        <w:right w:val="none" w:sz="0" w:space="0" w:color="auto"/>
      </w:divBdr>
      <w:divsChild>
        <w:div w:id="1596816659">
          <w:marLeft w:val="432"/>
          <w:marRight w:val="0"/>
          <w:marTop w:val="134"/>
          <w:marBottom w:val="0"/>
          <w:divBdr>
            <w:top w:val="none" w:sz="0" w:space="0" w:color="auto"/>
            <w:left w:val="none" w:sz="0" w:space="0" w:color="auto"/>
            <w:bottom w:val="none" w:sz="0" w:space="0" w:color="auto"/>
            <w:right w:val="none" w:sz="0" w:space="0" w:color="auto"/>
          </w:divBdr>
        </w:div>
        <w:div w:id="1040401356">
          <w:marLeft w:val="432"/>
          <w:marRight w:val="0"/>
          <w:marTop w:val="134"/>
          <w:marBottom w:val="0"/>
          <w:divBdr>
            <w:top w:val="none" w:sz="0" w:space="0" w:color="auto"/>
            <w:left w:val="none" w:sz="0" w:space="0" w:color="auto"/>
            <w:bottom w:val="none" w:sz="0" w:space="0" w:color="auto"/>
            <w:right w:val="none" w:sz="0" w:space="0" w:color="auto"/>
          </w:divBdr>
        </w:div>
      </w:divsChild>
    </w:div>
    <w:div w:id="1993215725">
      <w:bodyDiv w:val="1"/>
      <w:marLeft w:val="0"/>
      <w:marRight w:val="0"/>
      <w:marTop w:val="0"/>
      <w:marBottom w:val="0"/>
      <w:divBdr>
        <w:top w:val="none" w:sz="0" w:space="0" w:color="auto"/>
        <w:left w:val="none" w:sz="0" w:space="0" w:color="auto"/>
        <w:bottom w:val="none" w:sz="0" w:space="0" w:color="auto"/>
        <w:right w:val="none" w:sz="0" w:space="0" w:color="auto"/>
      </w:divBdr>
      <w:divsChild>
        <w:div w:id="171842391">
          <w:marLeft w:val="0"/>
          <w:marRight w:val="0"/>
          <w:marTop w:val="0"/>
          <w:marBottom w:val="0"/>
          <w:divBdr>
            <w:top w:val="none" w:sz="0" w:space="0" w:color="auto"/>
            <w:left w:val="none" w:sz="0" w:space="0" w:color="auto"/>
            <w:bottom w:val="none" w:sz="0" w:space="0" w:color="auto"/>
            <w:right w:val="none" w:sz="0" w:space="0" w:color="auto"/>
          </w:divBdr>
          <w:divsChild>
            <w:div w:id="756244409">
              <w:marLeft w:val="0"/>
              <w:marRight w:val="0"/>
              <w:marTop w:val="0"/>
              <w:marBottom w:val="0"/>
              <w:divBdr>
                <w:top w:val="none" w:sz="0" w:space="0" w:color="auto"/>
                <w:left w:val="none" w:sz="0" w:space="0" w:color="auto"/>
                <w:bottom w:val="none" w:sz="0" w:space="0" w:color="auto"/>
                <w:right w:val="none" w:sz="0" w:space="0" w:color="auto"/>
              </w:divBdr>
            </w:div>
            <w:div w:id="1873768149">
              <w:marLeft w:val="0"/>
              <w:marRight w:val="0"/>
              <w:marTop w:val="0"/>
              <w:marBottom w:val="0"/>
              <w:divBdr>
                <w:top w:val="none" w:sz="0" w:space="0" w:color="auto"/>
                <w:left w:val="none" w:sz="0" w:space="0" w:color="auto"/>
                <w:bottom w:val="none" w:sz="0" w:space="0" w:color="auto"/>
                <w:right w:val="none" w:sz="0" w:space="0" w:color="auto"/>
              </w:divBdr>
            </w:div>
            <w:div w:id="27266417">
              <w:marLeft w:val="0"/>
              <w:marRight w:val="0"/>
              <w:marTop w:val="0"/>
              <w:marBottom w:val="0"/>
              <w:divBdr>
                <w:top w:val="none" w:sz="0" w:space="0" w:color="auto"/>
                <w:left w:val="none" w:sz="0" w:space="0" w:color="auto"/>
                <w:bottom w:val="none" w:sz="0" w:space="0" w:color="auto"/>
                <w:right w:val="none" w:sz="0" w:space="0" w:color="auto"/>
              </w:divBdr>
            </w:div>
            <w:div w:id="1005207806">
              <w:marLeft w:val="0"/>
              <w:marRight w:val="0"/>
              <w:marTop w:val="0"/>
              <w:marBottom w:val="0"/>
              <w:divBdr>
                <w:top w:val="none" w:sz="0" w:space="0" w:color="auto"/>
                <w:left w:val="none" w:sz="0" w:space="0" w:color="auto"/>
                <w:bottom w:val="none" w:sz="0" w:space="0" w:color="auto"/>
                <w:right w:val="none" w:sz="0" w:space="0" w:color="auto"/>
              </w:divBdr>
            </w:div>
            <w:div w:id="1741053903">
              <w:marLeft w:val="0"/>
              <w:marRight w:val="0"/>
              <w:marTop w:val="0"/>
              <w:marBottom w:val="0"/>
              <w:divBdr>
                <w:top w:val="none" w:sz="0" w:space="0" w:color="auto"/>
                <w:left w:val="none" w:sz="0" w:space="0" w:color="auto"/>
                <w:bottom w:val="none" w:sz="0" w:space="0" w:color="auto"/>
                <w:right w:val="none" w:sz="0" w:space="0" w:color="auto"/>
              </w:divBdr>
            </w:div>
            <w:div w:id="498546255">
              <w:marLeft w:val="0"/>
              <w:marRight w:val="0"/>
              <w:marTop w:val="0"/>
              <w:marBottom w:val="0"/>
              <w:divBdr>
                <w:top w:val="none" w:sz="0" w:space="0" w:color="auto"/>
                <w:left w:val="none" w:sz="0" w:space="0" w:color="auto"/>
                <w:bottom w:val="none" w:sz="0" w:space="0" w:color="auto"/>
                <w:right w:val="none" w:sz="0" w:space="0" w:color="auto"/>
              </w:divBdr>
            </w:div>
            <w:div w:id="118568983">
              <w:marLeft w:val="0"/>
              <w:marRight w:val="0"/>
              <w:marTop w:val="0"/>
              <w:marBottom w:val="0"/>
              <w:divBdr>
                <w:top w:val="none" w:sz="0" w:space="0" w:color="auto"/>
                <w:left w:val="none" w:sz="0" w:space="0" w:color="auto"/>
                <w:bottom w:val="none" w:sz="0" w:space="0" w:color="auto"/>
                <w:right w:val="none" w:sz="0" w:space="0" w:color="auto"/>
              </w:divBdr>
            </w:div>
            <w:div w:id="1773091555">
              <w:marLeft w:val="0"/>
              <w:marRight w:val="0"/>
              <w:marTop w:val="0"/>
              <w:marBottom w:val="0"/>
              <w:divBdr>
                <w:top w:val="none" w:sz="0" w:space="0" w:color="auto"/>
                <w:left w:val="none" w:sz="0" w:space="0" w:color="auto"/>
                <w:bottom w:val="none" w:sz="0" w:space="0" w:color="auto"/>
                <w:right w:val="none" w:sz="0" w:space="0" w:color="auto"/>
              </w:divBdr>
            </w:div>
            <w:div w:id="1047484811">
              <w:marLeft w:val="0"/>
              <w:marRight w:val="0"/>
              <w:marTop w:val="0"/>
              <w:marBottom w:val="0"/>
              <w:divBdr>
                <w:top w:val="none" w:sz="0" w:space="0" w:color="auto"/>
                <w:left w:val="none" w:sz="0" w:space="0" w:color="auto"/>
                <w:bottom w:val="none" w:sz="0" w:space="0" w:color="auto"/>
                <w:right w:val="none" w:sz="0" w:space="0" w:color="auto"/>
              </w:divBdr>
            </w:div>
            <w:div w:id="1229802396">
              <w:marLeft w:val="0"/>
              <w:marRight w:val="0"/>
              <w:marTop w:val="0"/>
              <w:marBottom w:val="0"/>
              <w:divBdr>
                <w:top w:val="none" w:sz="0" w:space="0" w:color="auto"/>
                <w:left w:val="none" w:sz="0" w:space="0" w:color="auto"/>
                <w:bottom w:val="none" w:sz="0" w:space="0" w:color="auto"/>
                <w:right w:val="none" w:sz="0" w:space="0" w:color="auto"/>
              </w:divBdr>
            </w:div>
            <w:div w:id="785975128">
              <w:marLeft w:val="0"/>
              <w:marRight w:val="0"/>
              <w:marTop w:val="0"/>
              <w:marBottom w:val="0"/>
              <w:divBdr>
                <w:top w:val="none" w:sz="0" w:space="0" w:color="auto"/>
                <w:left w:val="none" w:sz="0" w:space="0" w:color="auto"/>
                <w:bottom w:val="none" w:sz="0" w:space="0" w:color="auto"/>
                <w:right w:val="none" w:sz="0" w:space="0" w:color="auto"/>
              </w:divBdr>
            </w:div>
            <w:div w:id="985166161">
              <w:marLeft w:val="0"/>
              <w:marRight w:val="0"/>
              <w:marTop w:val="0"/>
              <w:marBottom w:val="0"/>
              <w:divBdr>
                <w:top w:val="none" w:sz="0" w:space="0" w:color="auto"/>
                <w:left w:val="none" w:sz="0" w:space="0" w:color="auto"/>
                <w:bottom w:val="none" w:sz="0" w:space="0" w:color="auto"/>
                <w:right w:val="none" w:sz="0" w:space="0" w:color="auto"/>
              </w:divBdr>
            </w:div>
            <w:div w:id="1263416251">
              <w:marLeft w:val="0"/>
              <w:marRight w:val="0"/>
              <w:marTop w:val="0"/>
              <w:marBottom w:val="0"/>
              <w:divBdr>
                <w:top w:val="none" w:sz="0" w:space="0" w:color="auto"/>
                <w:left w:val="none" w:sz="0" w:space="0" w:color="auto"/>
                <w:bottom w:val="none" w:sz="0" w:space="0" w:color="auto"/>
                <w:right w:val="none" w:sz="0" w:space="0" w:color="auto"/>
              </w:divBdr>
            </w:div>
            <w:div w:id="716858647">
              <w:marLeft w:val="0"/>
              <w:marRight w:val="0"/>
              <w:marTop w:val="0"/>
              <w:marBottom w:val="0"/>
              <w:divBdr>
                <w:top w:val="none" w:sz="0" w:space="0" w:color="auto"/>
                <w:left w:val="none" w:sz="0" w:space="0" w:color="auto"/>
                <w:bottom w:val="none" w:sz="0" w:space="0" w:color="auto"/>
                <w:right w:val="none" w:sz="0" w:space="0" w:color="auto"/>
              </w:divBdr>
            </w:div>
            <w:div w:id="1219706835">
              <w:marLeft w:val="0"/>
              <w:marRight w:val="0"/>
              <w:marTop w:val="0"/>
              <w:marBottom w:val="0"/>
              <w:divBdr>
                <w:top w:val="none" w:sz="0" w:space="0" w:color="auto"/>
                <w:left w:val="none" w:sz="0" w:space="0" w:color="auto"/>
                <w:bottom w:val="none" w:sz="0" w:space="0" w:color="auto"/>
                <w:right w:val="none" w:sz="0" w:space="0" w:color="auto"/>
              </w:divBdr>
            </w:div>
            <w:div w:id="231891513">
              <w:marLeft w:val="0"/>
              <w:marRight w:val="0"/>
              <w:marTop w:val="0"/>
              <w:marBottom w:val="0"/>
              <w:divBdr>
                <w:top w:val="none" w:sz="0" w:space="0" w:color="auto"/>
                <w:left w:val="none" w:sz="0" w:space="0" w:color="auto"/>
                <w:bottom w:val="none" w:sz="0" w:space="0" w:color="auto"/>
                <w:right w:val="none" w:sz="0" w:space="0" w:color="auto"/>
              </w:divBdr>
            </w:div>
            <w:div w:id="1259826211">
              <w:marLeft w:val="0"/>
              <w:marRight w:val="0"/>
              <w:marTop w:val="0"/>
              <w:marBottom w:val="0"/>
              <w:divBdr>
                <w:top w:val="none" w:sz="0" w:space="0" w:color="auto"/>
                <w:left w:val="none" w:sz="0" w:space="0" w:color="auto"/>
                <w:bottom w:val="none" w:sz="0" w:space="0" w:color="auto"/>
                <w:right w:val="none" w:sz="0" w:space="0" w:color="auto"/>
              </w:divBdr>
            </w:div>
            <w:div w:id="653340681">
              <w:marLeft w:val="0"/>
              <w:marRight w:val="0"/>
              <w:marTop w:val="0"/>
              <w:marBottom w:val="0"/>
              <w:divBdr>
                <w:top w:val="none" w:sz="0" w:space="0" w:color="auto"/>
                <w:left w:val="none" w:sz="0" w:space="0" w:color="auto"/>
                <w:bottom w:val="none" w:sz="0" w:space="0" w:color="auto"/>
                <w:right w:val="none" w:sz="0" w:space="0" w:color="auto"/>
              </w:divBdr>
            </w:div>
            <w:div w:id="1472558819">
              <w:marLeft w:val="0"/>
              <w:marRight w:val="0"/>
              <w:marTop w:val="0"/>
              <w:marBottom w:val="0"/>
              <w:divBdr>
                <w:top w:val="none" w:sz="0" w:space="0" w:color="auto"/>
                <w:left w:val="none" w:sz="0" w:space="0" w:color="auto"/>
                <w:bottom w:val="none" w:sz="0" w:space="0" w:color="auto"/>
                <w:right w:val="none" w:sz="0" w:space="0" w:color="auto"/>
              </w:divBdr>
            </w:div>
            <w:div w:id="83305982">
              <w:marLeft w:val="0"/>
              <w:marRight w:val="0"/>
              <w:marTop w:val="0"/>
              <w:marBottom w:val="0"/>
              <w:divBdr>
                <w:top w:val="none" w:sz="0" w:space="0" w:color="auto"/>
                <w:left w:val="none" w:sz="0" w:space="0" w:color="auto"/>
                <w:bottom w:val="none" w:sz="0" w:space="0" w:color="auto"/>
                <w:right w:val="none" w:sz="0" w:space="0" w:color="auto"/>
              </w:divBdr>
            </w:div>
            <w:div w:id="250311377">
              <w:marLeft w:val="0"/>
              <w:marRight w:val="0"/>
              <w:marTop w:val="0"/>
              <w:marBottom w:val="0"/>
              <w:divBdr>
                <w:top w:val="none" w:sz="0" w:space="0" w:color="auto"/>
                <w:left w:val="none" w:sz="0" w:space="0" w:color="auto"/>
                <w:bottom w:val="none" w:sz="0" w:space="0" w:color="auto"/>
                <w:right w:val="none" w:sz="0" w:space="0" w:color="auto"/>
              </w:divBdr>
            </w:div>
            <w:div w:id="2029406319">
              <w:marLeft w:val="0"/>
              <w:marRight w:val="0"/>
              <w:marTop w:val="0"/>
              <w:marBottom w:val="0"/>
              <w:divBdr>
                <w:top w:val="none" w:sz="0" w:space="0" w:color="auto"/>
                <w:left w:val="none" w:sz="0" w:space="0" w:color="auto"/>
                <w:bottom w:val="none" w:sz="0" w:space="0" w:color="auto"/>
                <w:right w:val="none" w:sz="0" w:space="0" w:color="auto"/>
              </w:divBdr>
            </w:div>
            <w:div w:id="1577473062">
              <w:marLeft w:val="0"/>
              <w:marRight w:val="0"/>
              <w:marTop w:val="0"/>
              <w:marBottom w:val="0"/>
              <w:divBdr>
                <w:top w:val="none" w:sz="0" w:space="0" w:color="auto"/>
                <w:left w:val="none" w:sz="0" w:space="0" w:color="auto"/>
                <w:bottom w:val="none" w:sz="0" w:space="0" w:color="auto"/>
                <w:right w:val="none" w:sz="0" w:space="0" w:color="auto"/>
              </w:divBdr>
            </w:div>
            <w:div w:id="1623682069">
              <w:marLeft w:val="0"/>
              <w:marRight w:val="0"/>
              <w:marTop w:val="0"/>
              <w:marBottom w:val="0"/>
              <w:divBdr>
                <w:top w:val="none" w:sz="0" w:space="0" w:color="auto"/>
                <w:left w:val="none" w:sz="0" w:space="0" w:color="auto"/>
                <w:bottom w:val="none" w:sz="0" w:space="0" w:color="auto"/>
                <w:right w:val="none" w:sz="0" w:space="0" w:color="auto"/>
              </w:divBdr>
            </w:div>
            <w:div w:id="152180071">
              <w:marLeft w:val="0"/>
              <w:marRight w:val="0"/>
              <w:marTop w:val="0"/>
              <w:marBottom w:val="0"/>
              <w:divBdr>
                <w:top w:val="none" w:sz="0" w:space="0" w:color="auto"/>
                <w:left w:val="none" w:sz="0" w:space="0" w:color="auto"/>
                <w:bottom w:val="none" w:sz="0" w:space="0" w:color="auto"/>
                <w:right w:val="none" w:sz="0" w:space="0" w:color="auto"/>
              </w:divBdr>
            </w:div>
            <w:div w:id="490801509">
              <w:marLeft w:val="0"/>
              <w:marRight w:val="0"/>
              <w:marTop w:val="0"/>
              <w:marBottom w:val="0"/>
              <w:divBdr>
                <w:top w:val="none" w:sz="0" w:space="0" w:color="auto"/>
                <w:left w:val="none" w:sz="0" w:space="0" w:color="auto"/>
                <w:bottom w:val="none" w:sz="0" w:space="0" w:color="auto"/>
                <w:right w:val="none" w:sz="0" w:space="0" w:color="auto"/>
              </w:divBdr>
            </w:div>
            <w:div w:id="2095197335">
              <w:marLeft w:val="0"/>
              <w:marRight w:val="0"/>
              <w:marTop w:val="0"/>
              <w:marBottom w:val="0"/>
              <w:divBdr>
                <w:top w:val="none" w:sz="0" w:space="0" w:color="auto"/>
                <w:left w:val="none" w:sz="0" w:space="0" w:color="auto"/>
                <w:bottom w:val="none" w:sz="0" w:space="0" w:color="auto"/>
                <w:right w:val="none" w:sz="0" w:space="0" w:color="auto"/>
              </w:divBdr>
            </w:div>
            <w:div w:id="749078892">
              <w:marLeft w:val="0"/>
              <w:marRight w:val="0"/>
              <w:marTop w:val="0"/>
              <w:marBottom w:val="0"/>
              <w:divBdr>
                <w:top w:val="none" w:sz="0" w:space="0" w:color="auto"/>
                <w:left w:val="none" w:sz="0" w:space="0" w:color="auto"/>
                <w:bottom w:val="none" w:sz="0" w:space="0" w:color="auto"/>
                <w:right w:val="none" w:sz="0" w:space="0" w:color="auto"/>
              </w:divBdr>
            </w:div>
            <w:div w:id="10959702">
              <w:marLeft w:val="0"/>
              <w:marRight w:val="0"/>
              <w:marTop w:val="0"/>
              <w:marBottom w:val="0"/>
              <w:divBdr>
                <w:top w:val="none" w:sz="0" w:space="0" w:color="auto"/>
                <w:left w:val="none" w:sz="0" w:space="0" w:color="auto"/>
                <w:bottom w:val="none" w:sz="0" w:space="0" w:color="auto"/>
                <w:right w:val="none" w:sz="0" w:space="0" w:color="auto"/>
              </w:divBdr>
            </w:div>
            <w:div w:id="2019388466">
              <w:marLeft w:val="0"/>
              <w:marRight w:val="0"/>
              <w:marTop w:val="0"/>
              <w:marBottom w:val="0"/>
              <w:divBdr>
                <w:top w:val="none" w:sz="0" w:space="0" w:color="auto"/>
                <w:left w:val="none" w:sz="0" w:space="0" w:color="auto"/>
                <w:bottom w:val="none" w:sz="0" w:space="0" w:color="auto"/>
                <w:right w:val="none" w:sz="0" w:space="0" w:color="auto"/>
              </w:divBdr>
            </w:div>
            <w:div w:id="1356539767">
              <w:marLeft w:val="0"/>
              <w:marRight w:val="0"/>
              <w:marTop w:val="0"/>
              <w:marBottom w:val="0"/>
              <w:divBdr>
                <w:top w:val="none" w:sz="0" w:space="0" w:color="auto"/>
                <w:left w:val="none" w:sz="0" w:space="0" w:color="auto"/>
                <w:bottom w:val="none" w:sz="0" w:space="0" w:color="auto"/>
                <w:right w:val="none" w:sz="0" w:space="0" w:color="auto"/>
              </w:divBdr>
            </w:div>
            <w:div w:id="390690262">
              <w:marLeft w:val="0"/>
              <w:marRight w:val="0"/>
              <w:marTop w:val="0"/>
              <w:marBottom w:val="0"/>
              <w:divBdr>
                <w:top w:val="none" w:sz="0" w:space="0" w:color="auto"/>
                <w:left w:val="none" w:sz="0" w:space="0" w:color="auto"/>
                <w:bottom w:val="none" w:sz="0" w:space="0" w:color="auto"/>
                <w:right w:val="none" w:sz="0" w:space="0" w:color="auto"/>
              </w:divBdr>
            </w:div>
            <w:div w:id="1247155603">
              <w:marLeft w:val="0"/>
              <w:marRight w:val="0"/>
              <w:marTop w:val="0"/>
              <w:marBottom w:val="0"/>
              <w:divBdr>
                <w:top w:val="none" w:sz="0" w:space="0" w:color="auto"/>
                <w:left w:val="none" w:sz="0" w:space="0" w:color="auto"/>
                <w:bottom w:val="none" w:sz="0" w:space="0" w:color="auto"/>
                <w:right w:val="none" w:sz="0" w:space="0" w:color="auto"/>
              </w:divBdr>
            </w:div>
            <w:div w:id="644503738">
              <w:marLeft w:val="0"/>
              <w:marRight w:val="0"/>
              <w:marTop w:val="0"/>
              <w:marBottom w:val="0"/>
              <w:divBdr>
                <w:top w:val="none" w:sz="0" w:space="0" w:color="auto"/>
                <w:left w:val="none" w:sz="0" w:space="0" w:color="auto"/>
                <w:bottom w:val="none" w:sz="0" w:space="0" w:color="auto"/>
                <w:right w:val="none" w:sz="0" w:space="0" w:color="auto"/>
              </w:divBdr>
            </w:div>
            <w:div w:id="1726415566">
              <w:marLeft w:val="0"/>
              <w:marRight w:val="0"/>
              <w:marTop w:val="0"/>
              <w:marBottom w:val="0"/>
              <w:divBdr>
                <w:top w:val="none" w:sz="0" w:space="0" w:color="auto"/>
                <w:left w:val="none" w:sz="0" w:space="0" w:color="auto"/>
                <w:bottom w:val="none" w:sz="0" w:space="0" w:color="auto"/>
                <w:right w:val="none" w:sz="0" w:space="0" w:color="auto"/>
              </w:divBdr>
            </w:div>
            <w:div w:id="408308640">
              <w:marLeft w:val="0"/>
              <w:marRight w:val="0"/>
              <w:marTop w:val="0"/>
              <w:marBottom w:val="0"/>
              <w:divBdr>
                <w:top w:val="none" w:sz="0" w:space="0" w:color="auto"/>
                <w:left w:val="none" w:sz="0" w:space="0" w:color="auto"/>
                <w:bottom w:val="none" w:sz="0" w:space="0" w:color="auto"/>
                <w:right w:val="none" w:sz="0" w:space="0" w:color="auto"/>
              </w:divBdr>
            </w:div>
            <w:div w:id="1555771339">
              <w:marLeft w:val="0"/>
              <w:marRight w:val="0"/>
              <w:marTop w:val="0"/>
              <w:marBottom w:val="0"/>
              <w:divBdr>
                <w:top w:val="none" w:sz="0" w:space="0" w:color="auto"/>
                <w:left w:val="none" w:sz="0" w:space="0" w:color="auto"/>
                <w:bottom w:val="none" w:sz="0" w:space="0" w:color="auto"/>
                <w:right w:val="none" w:sz="0" w:space="0" w:color="auto"/>
              </w:divBdr>
            </w:div>
            <w:div w:id="186338895">
              <w:marLeft w:val="0"/>
              <w:marRight w:val="0"/>
              <w:marTop w:val="0"/>
              <w:marBottom w:val="0"/>
              <w:divBdr>
                <w:top w:val="none" w:sz="0" w:space="0" w:color="auto"/>
                <w:left w:val="none" w:sz="0" w:space="0" w:color="auto"/>
                <w:bottom w:val="none" w:sz="0" w:space="0" w:color="auto"/>
                <w:right w:val="none" w:sz="0" w:space="0" w:color="auto"/>
              </w:divBdr>
            </w:div>
            <w:div w:id="1532837191">
              <w:marLeft w:val="0"/>
              <w:marRight w:val="0"/>
              <w:marTop w:val="0"/>
              <w:marBottom w:val="0"/>
              <w:divBdr>
                <w:top w:val="none" w:sz="0" w:space="0" w:color="auto"/>
                <w:left w:val="none" w:sz="0" w:space="0" w:color="auto"/>
                <w:bottom w:val="none" w:sz="0" w:space="0" w:color="auto"/>
                <w:right w:val="none" w:sz="0" w:space="0" w:color="auto"/>
              </w:divBdr>
            </w:div>
            <w:div w:id="1610745469">
              <w:marLeft w:val="0"/>
              <w:marRight w:val="0"/>
              <w:marTop w:val="0"/>
              <w:marBottom w:val="0"/>
              <w:divBdr>
                <w:top w:val="none" w:sz="0" w:space="0" w:color="auto"/>
                <w:left w:val="none" w:sz="0" w:space="0" w:color="auto"/>
                <w:bottom w:val="none" w:sz="0" w:space="0" w:color="auto"/>
                <w:right w:val="none" w:sz="0" w:space="0" w:color="auto"/>
              </w:divBdr>
            </w:div>
            <w:div w:id="2821805">
              <w:marLeft w:val="0"/>
              <w:marRight w:val="0"/>
              <w:marTop w:val="0"/>
              <w:marBottom w:val="0"/>
              <w:divBdr>
                <w:top w:val="none" w:sz="0" w:space="0" w:color="auto"/>
                <w:left w:val="none" w:sz="0" w:space="0" w:color="auto"/>
                <w:bottom w:val="none" w:sz="0" w:space="0" w:color="auto"/>
                <w:right w:val="none" w:sz="0" w:space="0" w:color="auto"/>
              </w:divBdr>
            </w:div>
            <w:div w:id="431822205">
              <w:marLeft w:val="0"/>
              <w:marRight w:val="0"/>
              <w:marTop w:val="0"/>
              <w:marBottom w:val="0"/>
              <w:divBdr>
                <w:top w:val="none" w:sz="0" w:space="0" w:color="auto"/>
                <w:left w:val="none" w:sz="0" w:space="0" w:color="auto"/>
                <w:bottom w:val="none" w:sz="0" w:space="0" w:color="auto"/>
                <w:right w:val="none" w:sz="0" w:space="0" w:color="auto"/>
              </w:divBdr>
            </w:div>
            <w:div w:id="1527479711">
              <w:marLeft w:val="0"/>
              <w:marRight w:val="0"/>
              <w:marTop w:val="0"/>
              <w:marBottom w:val="0"/>
              <w:divBdr>
                <w:top w:val="none" w:sz="0" w:space="0" w:color="auto"/>
                <w:left w:val="none" w:sz="0" w:space="0" w:color="auto"/>
                <w:bottom w:val="none" w:sz="0" w:space="0" w:color="auto"/>
                <w:right w:val="none" w:sz="0" w:space="0" w:color="auto"/>
              </w:divBdr>
            </w:div>
            <w:div w:id="1688555398">
              <w:marLeft w:val="0"/>
              <w:marRight w:val="0"/>
              <w:marTop w:val="0"/>
              <w:marBottom w:val="0"/>
              <w:divBdr>
                <w:top w:val="none" w:sz="0" w:space="0" w:color="auto"/>
                <w:left w:val="none" w:sz="0" w:space="0" w:color="auto"/>
                <w:bottom w:val="none" w:sz="0" w:space="0" w:color="auto"/>
                <w:right w:val="none" w:sz="0" w:space="0" w:color="auto"/>
              </w:divBdr>
            </w:div>
            <w:div w:id="1566069459">
              <w:marLeft w:val="0"/>
              <w:marRight w:val="0"/>
              <w:marTop w:val="0"/>
              <w:marBottom w:val="0"/>
              <w:divBdr>
                <w:top w:val="none" w:sz="0" w:space="0" w:color="auto"/>
                <w:left w:val="none" w:sz="0" w:space="0" w:color="auto"/>
                <w:bottom w:val="none" w:sz="0" w:space="0" w:color="auto"/>
                <w:right w:val="none" w:sz="0" w:space="0" w:color="auto"/>
              </w:divBdr>
            </w:div>
            <w:div w:id="422340715">
              <w:marLeft w:val="0"/>
              <w:marRight w:val="0"/>
              <w:marTop w:val="0"/>
              <w:marBottom w:val="0"/>
              <w:divBdr>
                <w:top w:val="none" w:sz="0" w:space="0" w:color="auto"/>
                <w:left w:val="none" w:sz="0" w:space="0" w:color="auto"/>
                <w:bottom w:val="none" w:sz="0" w:space="0" w:color="auto"/>
                <w:right w:val="none" w:sz="0" w:space="0" w:color="auto"/>
              </w:divBdr>
            </w:div>
            <w:div w:id="2106999869">
              <w:marLeft w:val="0"/>
              <w:marRight w:val="0"/>
              <w:marTop w:val="0"/>
              <w:marBottom w:val="0"/>
              <w:divBdr>
                <w:top w:val="none" w:sz="0" w:space="0" w:color="auto"/>
                <w:left w:val="none" w:sz="0" w:space="0" w:color="auto"/>
                <w:bottom w:val="none" w:sz="0" w:space="0" w:color="auto"/>
                <w:right w:val="none" w:sz="0" w:space="0" w:color="auto"/>
              </w:divBdr>
            </w:div>
            <w:div w:id="1708527101">
              <w:marLeft w:val="0"/>
              <w:marRight w:val="0"/>
              <w:marTop w:val="0"/>
              <w:marBottom w:val="0"/>
              <w:divBdr>
                <w:top w:val="none" w:sz="0" w:space="0" w:color="auto"/>
                <w:left w:val="none" w:sz="0" w:space="0" w:color="auto"/>
                <w:bottom w:val="none" w:sz="0" w:space="0" w:color="auto"/>
                <w:right w:val="none" w:sz="0" w:space="0" w:color="auto"/>
              </w:divBdr>
            </w:div>
            <w:div w:id="1041126195">
              <w:marLeft w:val="0"/>
              <w:marRight w:val="0"/>
              <w:marTop w:val="0"/>
              <w:marBottom w:val="0"/>
              <w:divBdr>
                <w:top w:val="none" w:sz="0" w:space="0" w:color="auto"/>
                <w:left w:val="none" w:sz="0" w:space="0" w:color="auto"/>
                <w:bottom w:val="none" w:sz="0" w:space="0" w:color="auto"/>
                <w:right w:val="none" w:sz="0" w:space="0" w:color="auto"/>
              </w:divBdr>
            </w:div>
            <w:div w:id="2082174787">
              <w:marLeft w:val="0"/>
              <w:marRight w:val="0"/>
              <w:marTop w:val="0"/>
              <w:marBottom w:val="0"/>
              <w:divBdr>
                <w:top w:val="none" w:sz="0" w:space="0" w:color="auto"/>
                <w:left w:val="none" w:sz="0" w:space="0" w:color="auto"/>
                <w:bottom w:val="none" w:sz="0" w:space="0" w:color="auto"/>
                <w:right w:val="none" w:sz="0" w:space="0" w:color="auto"/>
              </w:divBdr>
            </w:div>
            <w:div w:id="739118">
              <w:marLeft w:val="0"/>
              <w:marRight w:val="0"/>
              <w:marTop w:val="0"/>
              <w:marBottom w:val="0"/>
              <w:divBdr>
                <w:top w:val="none" w:sz="0" w:space="0" w:color="auto"/>
                <w:left w:val="none" w:sz="0" w:space="0" w:color="auto"/>
                <w:bottom w:val="none" w:sz="0" w:space="0" w:color="auto"/>
                <w:right w:val="none" w:sz="0" w:space="0" w:color="auto"/>
              </w:divBdr>
            </w:div>
            <w:div w:id="995034864">
              <w:marLeft w:val="0"/>
              <w:marRight w:val="0"/>
              <w:marTop w:val="0"/>
              <w:marBottom w:val="0"/>
              <w:divBdr>
                <w:top w:val="none" w:sz="0" w:space="0" w:color="auto"/>
                <w:left w:val="none" w:sz="0" w:space="0" w:color="auto"/>
                <w:bottom w:val="none" w:sz="0" w:space="0" w:color="auto"/>
                <w:right w:val="none" w:sz="0" w:space="0" w:color="auto"/>
              </w:divBdr>
            </w:div>
            <w:div w:id="505361023">
              <w:marLeft w:val="0"/>
              <w:marRight w:val="0"/>
              <w:marTop w:val="0"/>
              <w:marBottom w:val="0"/>
              <w:divBdr>
                <w:top w:val="none" w:sz="0" w:space="0" w:color="auto"/>
                <w:left w:val="none" w:sz="0" w:space="0" w:color="auto"/>
                <w:bottom w:val="none" w:sz="0" w:space="0" w:color="auto"/>
                <w:right w:val="none" w:sz="0" w:space="0" w:color="auto"/>
              </w:divBdr>
            </w:div>
            <w:div w:id="1316034263">
              <w:marLeft w:val="0"/>
              <w:marRight w:val="0"/>
              <w:marTop w:val="0"/>
              <w:marBottom w:val="0"/>
              <w:divBdr>
                <w:top w:val="none" w:sz="0" w:space="0" w:color="auto"/>
                <w:left w:val="none" w:sz="0" w:space="0" w:color="auto"/>
                <w:bottom w:val="none" w:sz="0" w:space="0" w:color="auto"/>
                <w:right w:val="none" w:sz="0" w:space="0" w:color="auto"/>
              </w:divBdr>
            </w:div>
            <w:div w:id="1349064721">
              <w:marLeft w:val="0"/>
              <w:marRight w:val="0"/>
              <w:marTop w:val="0"/>
              <w:marBottom w:val="0"/>
              <w:divBdr>
                <w:top w:val="none" w:sz="0" w:space="0" w:color="auto"/>
                <w:left w:val="none" w:sz="0" w:space="0" w:color="auto"/>
                <w:bottom w:val="none" w:sz="0" w:space="0" w:color="auto"/>
                <w:right w:val="none" w:sz="0" w:space="0" w:color="auto"/>
              </w:divBdr>
            </w:div>
            <w:div w:id="1407262228">
              <w:marLeft w:val="0"/>
              <w:marRight w:val="0"/>
              <w:marTop w:val="0"/>
              <w:marBottom w:val="0"/>
              <w:divBdr>
                <w:top w:val="none" w:sz="0" w:space="0" w:color="auto"/>
                <w:left w:val="none" w:sz="0" w:space="0" w:color="auto"/>
                <w:bottom w:val="none" w:sz="0" w:space="0" w:color="auto"/>
                <w:right w:val="none" w:sz="0" w:space="0" w:color="auto"/>
              </w:divBdr>
            </w:div>
            <w:div w:id="1748309390">
              <w:marLeft w:val="0"/>
              <w:marRight w:val="0"/>
              <w:marTop w:val="0"/>
              <w:marBottom w:val="0"/>
              <w:divBdr>
                <w:top w:val="none" w:sz="0" w:space="0" w:color="auto"/>
                <w:left w:val="none" w:sz="0" w:space="0" w:color="auto"/>
                <w:bottom w:val="none" w:sz="0" w:space="0" w:color="auto"/>
                <w:right w:val="none" w:sz="0" w:space="0" w:color="auto"/>
              </w:divBdr>
            </w:div>
            <w:div w:id="1980185904">
              <w:marLeft w:val="0"/>
              <w:marRight w:val="0"/>
              <w:marTop w:val="0"/>
              <w:marBottom w:val="0"/>
              <w:divBdr>
                <w:top w:val="none" w:sz="0" w:space="0" w:color="auto"/>
                <w:left w:val="none" w:sz="0" w:space="0" w:color="auto"/>
                <w:bottom w:val="none" w:sz="0" w:space="0" w:color="auto"/>
                <w:right w:val="none" w:sz="0" w:space="0" w:color="auto"/>
              </w:divBdr>
            </w:div>
            <w:div w:id="516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5162">
      <w:bodyDiv w:val="1"/>
      <w:marLeft w:val="0"/>
      <w:marRight w:val="0"/>
      <w:marTop w:val="0"/>
      <w:marBottom w:val="0"/>
      <w:divBdr>
        <w:top w:val="none" w:sz="0" w:space="0" w:color="auto"/>
        <w:left w:val="none" w:sz="0" w:space="0" w:color="auto"/>
        <w:bottom w:val="none" w:sz="0" w:space="0" w:color="auto"/>
        <w:right w:val="none" w:sz="0" w:space="0" w:color="auto"/>
      </w:divBdr>
    </w:div>
    <w:div w:id="2018531915">
      <w:bodyDiv w:val="1"/>
      <w:marLeft w:val="0"/>
      <w:marRight w:val="0"/>
      <w:marTop w:val="0"/>
      <w:marBottom w:val="0"/>
      <w:divBdr>
        <w:top w:val="none" w:sz="0" w:space="0" w:color="auto"/>
        <w:left w:val="none" w:sz="0" w:space="0" w:color="auto"/>
        <w:bottom w:val="none" w:sz="0" w:space="0" w:color="auto"/>
        <w:right w:val="none" w:sz="0" w:space="0" w:color="auto"/>
      </w:divBdr>
    </w:div>
    <w:div w:id="21267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Bogotá, Colombia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2006">
  <b:Source>
    <b:Tag>INF10</b:Tag>
    <b:SourceType>Book</b:SourceType>
    <b:Guid>{6EA859ED-8377-49CD-9F90-621E7D17235B}</b:Guid>
    <b:Author>
      <b:Author>
        <b:NameList>
          <b:Person>
            <b:Last>Infante</b:Last>
            <b:First>Clementina</b:First>
          </b:Person>
        </b:NameList>
      </b:Author>
    </b:Author>
    <b:Title>Guía para la presentación de proyectos de investigación</b:Title>
    <b:Year>2010</b:Year>
    <b:City>Bogotá</b:City>
    <b:CountryRegion>Colombia</b:CountryRegion>
    <b:Publisher>Universidad Nacional de Colombia</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DF0B5-6575-4ECB-B513-71D8F7B1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9015</Words>
  <Characters>49588</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MODELO DE VISUALIZACIÓN DE DATOS HISTÓRICOS Y CULTURALES, A PARTIR DE MODELOS basados en sistemas dinámicos cognitivos Y Blockchain</vt:lpstr>
    </vt:vector>
  </TitlesOfParts>
  <Company>Universidad Distrital Francisco José De Caldas</Company>
  <LinksUpToDate>false</LinksUpToDate>
  <CharactersWithSpaces>58487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VISUALIZACIÓN DE DATOS HISTÓRICOS Y CULTURALES, A PARTIR DE MODELOS basados en sistemas dinámicos cognitivos Y Blockchain</dc:title>
  <dc:subject>Anteproyecto de Investigación</dc:subject>
  <dc:creator>Carlos Hernán Cardona Taborda</dc:creator>
  <cp:lastModifiedBy>Carlos Cardona</cp:lastModifiedBy>
  <cp:revision>2</cp:revision>
  <dcterms:created xsi:type="dcterms:W3CDTF">2019-02-10T00:23:00Z</dcterms:created>
  <dcterms:modified xsi:type="dcterms:W3CDTF">2019-02-10T00:23:00Z</dcterms:modified>
  <cp:category>Énfasis en Ingeniería de Software</cp:category>
  <cp:contentStatus>Maestría en Ciencias de la Información y las Comunicaciones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Anteproyecto</vt:lpwstr>
  </property>
  <property fmtid="{D5CDD505-2E9C-101B-9397-08002B2CF9AE}" pid="3" name="CitaviDocumentProperty_0">
    <vt:lpwstr>dd40b498-dd96-4c8b-9a97-3f40560c6f42</vt:lpwstr>
  </property>
  <property fmtid="{D5CDD505-2E9C-101B-9397-08002B2CF9AE}" pid="4" name="CitaviDocumentProperty_1">
    <vt:lpwstr>4.3.0.15</vt:lpwstr>
  </property>
  <property fmtid="{D5CDD505-2E9C-101B-9397-08002B2CF9AE}" pid="5" name="CitaviDocumentProperty_8">
    <vt:lpwstr>C:\Users\Javier\Documents\Citavi 4\Projects\Anteproyecto\Anteproyecto.ctv4</vt:lpwstr>
  </property>
  <property fmtid="{D5CDD505-2E9C-101B-9397-08002B2CF9AE}" pid="6" name="CitaviDocumentProperty_6">
    <vt:lpwstr>False</vt:lpwstr>
  </property>
</Properties>
</file>